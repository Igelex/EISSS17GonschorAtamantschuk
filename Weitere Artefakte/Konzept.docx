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9.png" ContentType="image/png"/>
  <Override PartName="/word/media/image7.jpeg" ContentType="image/jpeg"/>
  <Override PartName="/word/media/image4.gif" ContentType="image/gif"/>
  <Override PartName="/word/media/image1.png" ContentType="image/png"/>
  <Override PartName="/word/media/image5.gif" ContentType="image/gif"/>
  <Override PartName="/word/media/image2.png" ContentType="image/png"/>
  <Override PartName="/word/media/image3.gif" ContentType="image/gif"/>
  <Override PartName="/word/media/image6.gif" ContentType="image/gif"/>
  <Override PartName="/word/media/image8.jpeg" ContentType="image/jpeg"/>
  <Override PartName="/word/media/image10.png" ContentType="image/png"/>
  <Override PartName="/word/media/image11.png" ContentType="image/png"/>
  <Override PartName="/word/media/image12.png" ContentType="image/png"/>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rFonts w:cs="Calibri" w:cstheme="minorHAnsi"/>
        </w:rPr>
      </w:pPr>
      <w:r>
        <mc:AlternateContent>
          <mc:Choice Requires="wps">
            <w:drawing>
              <wp:anchor behindDoc="1" distT="0" distB="0" distL="114300" distR="114300" simplePos="0" locked="0" layoutInCell="1" allowOverlap="1" relativeHeight="3" wp14:anchorId="603EFD6E">
                <wp:simplePos x="0" y="0"/>
                <wp:positionH relativeFrom="margin">
                  <wp:align>left</wp:align>
                </wp:positionH>
                <wp:positionV relativeFrom="paragraph">
                  <wp:posOffset>20320</wp:posOffset>
                </wp:positionV>
                <wp:extent cx="5080" cy="5080"/>
                <wp:effectExtent l="0" t="0" r="19050" b="19050"/>
                <wp:wrapTight wrapText="bothSides">
                  <wp:wrapPolygon edited="0">
                    <wp:start x="-1" y="0"/>
                    <wp:lineTo x="-1" y="21600"/>
                    <wp:lineTo x="-1" y="21600"/>
                    <wp:lineTo x="-1" y="0"/>
                    <wp:lineTo x="-1" y="0"/>
                  </wp:wrapPolygon>
                </wp:wrapTight>
                <wp:docPr id="1" name="Gerader Verbinder 2"/>
                <a:graphic xmlns:a="http://schemas.openxmlformats.org/drawingml/2006/main">
                  <a:graphicData uri="http://schemas.microsoft.com/office/word/2010/wordprocessingShape">
                    <wps:wsp>
                      <wps:cNvSpPr/>
                      <wps:spPr>
                        <a:xfrm flipH="1">
                          <a:off x="0" y="0"/>
                          <a:ext cx="4320" cy="432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9pt,1.55pt" to="9.3pt,1.85pt" ID="Gerader Verbinder 2" stroked="t" style="position:absolute;flip:x;mso-position-horizontal:left;mso-position-horizontal-relative:margin" wp14:anchorId="603EFD6E">
                <v:stroke color="#d9d9d9" weight="19080" joinstyle="miter" endcap="flat"/>
                <v:fill o:detectmouseclick="t" on="false"/>
              </v:line>
            </w:pict>
          </mc:Fallback>
        </mc:AlternateContent>
        <w:drawing>
          <wp:anchor behindDoc="0" distT="0" distB="3810" distL="114300" distR="0" simplePos="0" locked="0" layoutInCell="1" allowOverlap="1" relativeHeight="2">
            <wp:simplePos x="0" y="0"/>
            <wp:positionH relativeFrom="margin">
              <wp:align>right</wp:align>
            </wp:positionH>
            <wp:positionV relativeFrom="paragraph">
              <wp:posOffset>635</wp:posOffset>
            </wp:positionV>
            <wp:extent cx="1014095" cy="548640"/>
            <wp:effectExtent l="0" t="0" r="0" b="0"/>
            <wp:wrapTight wrapText="bothSides">
              <wp:wrapPolygon edited="0">
                <wp:start x="-527" y="0"/>
                <wp:lineTo x="-527" y="20443"/>
                <wp:lineTo x="13565" y="20443"/>
                <wp:lineTo x="21057" y="13155"/>
                <wp:lineTo x="21057" y="1417"/>
                <wp:lineTo x="12753" y="0"/>
                <wp:lineTo x="-527" y="0"/>
              </wp:wrapPolygon>
            </wp:wrapTight>
            <wp:docPr id="2" name="Grafik 1" descr="logo_THKO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logo_THKOLN"/>
                    <pic:cNvPicPr>
                      <a:picLocks noChangeAspect="1" noChangeArrowheads="1"/>
                    </pic:cNvPicPr>
                  </pic:nvPicPr>
                  <pic:blipFill>
                    <a:blip r:embed="rId2"/>
                    <a:stretch>
                      <a:fillRect/>
                    </a:stretch>
                  </pic:blipFill>
                  <pic:spPr bwMode="auto">
                    <a:xfrm>
                      <a:off x="0" y="0"/>
                      <a:ext cx="1014095" cy="548640"/>
                    </a:xfrm>
                    <a:prstGeom prst="rect">
                      <a:avLst/>
                    </a:prstGeom>
                  </pic:spPr>
                </pic:pic>
              </a:graphicData>
            </a:graphic>
          </wp:anchor>
        </w:drawing>
      </w:r>
      <w:r>
        <w:rPr>
          <w:rFonts w:cs="Calibri" w:cstheme="minorHAnsi"/>
        </w:rPr>
        <w:t>TH Köln</w:t>
      </w:r>
    </w:p>
    <w:p>
      <w:pPr>
        <w:pStyle w:val="Normal"/>
        <w:spacing w:lineRule="auto" w:line="276" w:before="0" w:after="0"/>
        <w:rPr>
          <w:rFonts w:cs="Calibri" w:cstheme="minorHAnsi"/>
        </w:rPr>
      </w:pPr>
      <w:r>
        <w:rPr>
          <w:rFonts w:cs="Calibri" w:cstheme="minorHAnsi"/>
        </w:rPr>
        <w:t>Studiengang Medieninformatik</w:t>
      </w:r>
    </w:p>
    <w:p>
      <w:pPr>
        <w:pStyle w:val="Normal"/>
        <w:spacing w:lineRule="auto" w:line="276" w:before="0" w:after="0"/>
        <w:rPr>
          <w:rFonts w:cs="Calibri" w:cstheme="minorHAnsi"/>
        </w:rPr>
      </w:pPr>
      <w:r>
        <w:rPr>
          <w:rFonts w:cs="Calibri" w:cstheme="minorHAnsi"/>
        </w:rPr>
        <w:t>EIS Projekt</w:t>
      </w:r>
    </w:p>
    <w:p>
      <w:pPr>
        <w:pStyle w:val="Normal"/>
        <w:spacing w:lineRule="auto" w:line="276" w:before="0" w:after="0"/>
        <w:rPr>
          <w:rFonts w:cs="Calibri" w:cstheme="minorHAnsi"/>
        </w:rPr>
      </w:pPr>
      <w:r>
        <w:rPr>
          <w:rFonts w:cs="Calibri" w:cstheme="minorHAnsi"/>
        </w:rPr>
        <w:t>Sommersemester 2017</w:t>
      </w:r>
    </w:p>
    <w:p>
      <w:pPr>
        <w:pStyle w:val="Normal"/>
        <w:jc w:val="center"/>
        <w:rPr>
          <w:rFonts w:cs="Calibri" w:cstheme="minorHAnsi"/>
        </w:rPr>
      </w:pPr>
      <w:r>
        <w:rPr>
          <w:rFonts w:cs="Calibri" w:cstheme="minorHAnsi"/>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48"/>
          <w:szCs w:val="48"/>
        </w:rPr>
      </w:pPr>
      <w:r>
        <w:rPr>
          <w:rFonts w:cs="Calibri" w:cstheme="minorHAnsi"/>
          <w:b/>
          <w:sz w:val="48"/>
          <w:szCs w:val="48"/>
        </w:rPr>
      </w:r>
    </w:p>
    <w:p>
      <w:pPr>
        <w:pStyle w:val="Normal"/>
        <w:jc w:val="center"/>
        <w:rPr>
          <w:rFonts w:cs="Calibri" w:cstheme="minorHAnsi"/>
          <w:b/>
          <w:b/>
          <w:sz w:val="52"/>
          <w:szCs w:val="48"/>
        </w:rPr>
      </w:pPr>
      <w:r>
        <w:rPr>
          <w:rFonts w:cs="Calibri" w:cstheme="minorHAnsi"/>
          <w:b/>
          <w:sz w:val="52"/>
          <w:szCs w:val="48"/>
        </w:rPr>
        <w:t xml:space="preserve">Konzept des Projekts </w:t>
      </w:r>
    </w:p>
    <w:p>
      <w:pPr>
        <w:pStyle w:val="Normal"/>
        <w:jc w:val="center"/>
        <w:rPr>
          <w:rFonts w:cs="Calibri" w:cstheme="minorHAnsi"/>
        </w:rPr>
      </w:pPr>
      <w:r>
        <w:rPr>
          <w:rFonts w:cs="Calibri" w:cstheme="minorHAnsi"/>
          <w:b/>
          <w:sz w:val="52"/>
          <w:szCs w:val="48"/>
        </w:rPr>
        <w:t>Harvest Hand</w:t>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r>
    </w:p>
    <w:p>
      <w:pPr>
        <w:pStyle w:val="Normal"/>
        <w:spacing w:lineRule="auto" w:line="276" w:before="0" w:after="0"/>
        <w:rPr>
          <w:rFonts w:cs="Calibri" w:cstheme="minorHAnsi"/>
        </w:rPr>
      </w:pPr>
      <w:r>
        <w:rPr>
          <w:rFonts w:cs="Calibri" w:cstheme="minorHAnsi"/>
        </w:rPr>
        <w:t>Studierende:</w:t>
      </w:r>
    </w:p>
    <w:p>
      <w:pPr>
        <w:pStyle w:val="Normal"/>
        <w:spacing w:lineRule="auto" w:line="240" w:before="0" w:after="0"/>
        <w:rPr>
          <w:rFonts w:cs="Calibri" w:cstheme="minorHAnsi"/>
        </w:rPr>
      </w:pPr>
      <w:r>
        <w:rPr>
          <w:rFonts w:cs="Calibri" w:cstheme="minorHAnsi"/>
        </w:rPr>
        <w:t>Franziska Gonschor</w:t>
      </w:r>
    </w:p>
    <w:p>
      <w:pPr>
        <w:pStyle w:val="Normal"/>
        <w:spacing w:lineRule="auto" w:line="240" w:before="0" w:after="0"/>
        <w:rPr>
          <w:rFonts w:cs="Calibri" w:cstheme="minorHAnsi"/>
        </w:rPr>
      </w:pPr>
      <w:r>
        <w:rPr>
          <w:rFonts w:cs="Calibri" w:cstheme="minorHAnsi"/>
        </w:rPr>
        <w:t xml:space="preserve">Sergej Atamantschuk </w:t>
      </w:r>
    </w:p>
    <w:p>
      <w:pPr>
        <w:pStyle w:val="Normal"/>
        <w:spacing w:lineRule="auto" w:line="276" w:before="0" w:after="0"/>
        <w:rPr>
          <w:rFonts w:cs="Calibri" w:cstheme="minorHAnsi"/>
        </w:rPr>
      </w:pPr>
      <w:r>
        <w:rPr>
          <w:rFonts w:cs="Calibri" w:cstheme="minorHAnsi"/>
        </w:rPr>
      </w:r>
    </w:p>
    <w:p>
      <w:pPr>
        <w:pStyle w:val="Normal"/>
        <w:spacing w:lineRule="auto" w:line="276" w:before="0" w:after="0"/>
        <w:jc w:val="both"/>
        <w:rPr>
          <w:rFonts w:cs="Calibri" w:cstheme="minorHAnsi"/>
        </w:rPr>
      </w:pPr>
      <w:r>
        <w:rPr>
          <w:rFonts w:cs="Calibri" w:cstheme="minorHAnsi"/>
        </w:rPr>
        <w:t>Betreuer:</w:t>
      </w:r>
    </w:p>
    <w:p>
      <w:pPr>
        <w:pStyle w:val="Normal"/>
        <w:spacing w:lineRule="auto" w:line="240" w:before="0" w:after="0"/>
        <w:jc w:val="both"/>
        <w:rPr>
          <w:rFonts w:cs="Calibri" w:cstheme="minorHAnsi"/>
        </w:rPr>
      </w:pPr>
      <w:r>
        <w:rPr>
          <w:rFonts w:cs="Calibri" w:cstheme="minorHAnsi"/>
        </w:rPr>
        <w:t>Robert Gabriel</w:t>
      </w:r>
    </w:p>
    <w:p>
      <w:pPr>
        <w:pStyle w:val="Normal"/>
        <w:spacing w:lineRule="auto" w:line="240" w:before="0" w:after="0"/>
        <w:jc w:val="both"/>
        <w:rPr>
          <w:rFonts w:cs="Calibri" w:cstheme="minorHAnsi"/>
        </w:rPr>
      </w:pPr>
      <w:r>
        <w:rPr>
          <w:rFonts w:cs="Calibri" w:cstheme="minorHAnsi"/>
        </w:rPr>
        <w:t>Prof. Dr. Gerhard Hartmann</w:t>
      </w:r>
    </w:p>
    <w:p>
      <w:pPr>
        <w:pStyle w:val="Normal"/>
        <w:spacing w:lineRule="auto" w:line="240" w:before="0" w:after="0"/>
        <w:jc w:val="both"/>
        <w:rPr>
          <w:rFonts w:cs="Calibri" w:cstheme="minorHAnsi"/>
        </w:rPr>
      </w:pPr>
      <w:r>
        <w:rPr>
          <w:rFonts w:cs="Calibri" w:cstheme="minorHAnsi"/>
        </w:rPr>
        <w:t>Prof. Dr. Kristian Fischer</w:t>
      </w:r>
    </w:p>
    <w:p>
      <w:pPr>
        <w:pStyle w:val="Normal"/>
        <w:spacing w:lineRule="auto" w:line="276" w:before="0" w:after="0"/>
        <w:jc w:val="both"/>
        <w:rPr>
          <w:rFonts w:cs="Calibri" w:cstheme="minorHAnsi"/>
          <w:b/>
          <w:b/>
        </w:rPr>
      </w:pPr>
      <w:r>
        <w:rPr>
          <w:rFonts w:cs="Calibri" w:cstheme="minorHAnsi"/>
          <w:b/>
        </w:rPr>
      </w:r>
    </w:p>
    <w:sdt>
      <w:sdtPr>
        <w:docPartObj>
          <w:docPartGallery w:val="Table of Contents"/>
          <w:docPartUnique w:val="true"/>
        </w:docPartObj>
        <w:id w:val="1656303205"/>
      </w:sdtPr>
      <w:sdtContent>
        <w:p>
          <w:pPr>
            <w:pStyle w:val="TOCHeading"/>
            <w:rPr/>
          </w:pPr>
          <w:bookmarkStart w:id="0" w:name="_Toc482459806"/>
          <w:bookmarkEnd w:id="0"/>
          <w:r>
            <w:rPr>
              <w:rFonts w:cs="Calibri" w:cstheme="minorHAnsi"/>
            </w:rPr>
            <w:t>Inhaltsverzeichnis</w:t>
          </w:r>
        </w:p>
        <w:p>
          <w:pPr>
            <w:pStyle w:val="Inhaltsverzeichnis1"/>
            <w:tabs>
              <w:tab w:val="right" w:pos="9344" w:leader="dot"/>
            </w:tabs>
            <w:rPr>
              <w:rFonts w:eastAsia="" w:eastAsiaTheme="minorEastAsia"/>
              <w:lang w:eastAsia="de-DE"/>
            </w:rPr>
          </w:pPr>
          <w:r>
            <w:fldChar w:fldCharType="begin"/>
          </w:r>
          <w:r>
            <w:instrText> TOC \z \o "1-3" \u \h</w:instrText>
          </w:r>
          <w:r>
            <w:fldChar w:fldCharType="separate"/>
          </w:r>
          <w:hyperlink w:anchor="_Toc482459806">
            <w:r>
              <w:rPr>
                <w:webHidden/>
                <w:rStyle w:val="Verzeichnissprung"/>
                <w:rFonts w:cs="Calibri" w:cstheme="minorHAnsi"/>
                <w:vanish w:val="false"/>
              </w:rPr>
              <w:t>Inhaltsverzeichnis</w:t>
            </w:r>
            <w:r>
              <w:rPr>
                <w:webHidden/>
              </w:rPr>
              <w:fldChar w:fldCharType="begin"/>
            </w:r>
            <w:r>
              <w:rPr>
                <w:webHidden/>
              </w:rPr>
              <w:instrText>PAGEREF _Toc482459806 \h</w:instrText>
            </w:r>
            <w:r>
              <w:rPr>
                <w:webHidden/>
              </w:rPr>
              <w:fldChar w:fldCharType="separate"/>
            </w:r>
            <w:r>
              <w:rPr>
                <w:rStyle w:val="Verzeichnissprung"/>
                <w:vanish w:val="false"/>
              </w:rPr>
              <w:tab/>
              <w:t>II</w:t>
            </w:r>
            <w:r>
              <w:rPr>
                <w:webHidden/>
              </w:rPr>
              <w:fldChar w:fldCharType="end"/>
            </w:r>
          </w:hyperlink>
        </w:p>
        <w:p>
          <w:pPr>
            <w:pStyle w:val="Inhaltsverzeichnis1"/>
            <w:tabs>
              <w:tab w:val="right" w:pos="9344" w:leader="dot"/>
            </w:tabs>
            <w:rPr>
              <w:rFonts w:eastAsia="" w:eastAsiaTheme="minorEastAsia"/>
              <w:lang w:eastAsia="de-DE"/>
            </w:rPr>
          </w:pPr>
          <w:hyperlink w:anchor="_Toc482459807">
            <w:r>
              <w:rPr>
                <w:webHidden/>
                <w:rStyle w:val="Verzeichnissprung"/>
                <w:rFonts w:cs="Calibri" w:cstheme="minorHAnsi"/>
                <w:vanish w:val="false"/>
              </w:rPr>
              <w:t>Abbildungsverzeichniss</w:t>
            </w:r>
            <w:r>
              <w:rPr>
                <w:webHidden/>
              </w:rPr>
              <w:fldChar w:fldCharType="begin"/>
            </w:r>
            <w:r>
              <w:rPr>
                <w:webHidden/>
              </w:rPr>
              <w:instrText>PAGEREF _Toc482459807 \h</w:instrText>
            </w:r>
            <w:r>
              <w:rPr>
                <w:webHidden/>
              </w:rPr>
              <w:fldChar w:fldCharType="separate"/>
            </w:r>
            <w:r>
              <w:rPr>
                <w:rStyle w:val="Verzeichnissprung"/>
                <w:vanish w:val="false"/>
              </w:rPr>
              <w:tab/>
              <w:t>IV</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08">
            <w:r>
              <w:rPr>
                <w:webHidden/>
                <w:rStyle w:val="Verzeichnissprung"/>
                <w:rFonts w:cs="Calibri" w:cstheme="minorHAnsi"/>
                <w:vanish w:val="false"/>
              </w:rPr>
              <w:t>1.</w:t>
            </w:r>
            <w:r>
              <w:rPr>
                <w:rStyle w:val="Verzeichnissprung"/>
                <w:rFonts w:eastAsia="" w:eastAsiaTheme="minorEastAsia"/>
                <w:lang w:eastAsia="de-DE"/>
              </w:rPr>
              <w:tab/>
            </w:r>
            <w:r>
              <w:rPr>
                <w:rStyle w:val="Verzeichnissprung"/>
                <w:rFonts w:cs="Calibri" w:cstheme="minorHAnsi"/>
              </w:rPr>
              <w:t>Einleitung</w:t>
            </w:r>
            <w:r>
              <w:rPr>
                <w:webHidden/>
              </w:rPr>
              <w:fldChar w:fldCharType="begin"/>
            </w:r>
            <w:r>
              <w:rPr>
                <w:webHidden/>
              </w:rPr>
              <w:instrText>PAGEREF _Toc482459808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09">
            <w:r>
              <w:rPr>
                <w:webHidden/>
                <w:rStyle w:val="Verzeichnissprung"/>
                <w:vanish w:val="false"/>
              </w:rPr>
              <w:t>1.1.</w:t>
            </w:r>
            <w:r>
              <w:rPr>
                <w:rStyle w:val="Verzeichnissprung"/>
                <w:rFonts w:eastAsia="" w:eastAsiaTheme="minorEastAsia"/>
                <w:lang w:eastAsia="de-DE"/>
              </w:rPr>
              <w:tab/>
            </w:r>
            <w:r>
              <w:rPr>
                <w:rStyle w:val="Verzeichnissprung"/>
                <w:rFonts w:cs="Calibri" w:cstheme="minorHAnsi"/>
              </w:rPr>
              <w:t>Nutzungsproblem</w:t>
            </w:r>
            <w:r>
              <w:rPr>
                <w:webHidden/>
              </w:rPr>
              <w:fldChar w:fldCharType="begin"/>
            </w:r>
            <w:r>
              <w:rPr>
                <w:webHidden/>
              </w:rPr>
              <w:instrText>PAGEREF _Toc482459809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0">
            <w:r>
              <w:rPr>
                <w:webHidden/>
                <w:rStyle w:val="Verzeichnissprung"/>
                <w:vanish w:val="false"/>
              </w:rPr>
              <w:t>1.2.</w:t>
            </w:r>
            <w:r>
              <w:rPr>
                <w:rStyle w:val="Verzeichnissprung"/>
                <w:rFonts w:eastAsia="" w:eastAsiaTheme="minorEastAsia"/>
                <w:lang w:eastAsia="de-DE"/>
              </w:rPr>
              <w:tab/>
            </w:r>
            <w:r>
              <w:rPr>
                <w:rStyle w:val="Verzeichnissprung"/>
                <w:rFonts w:cs="Calibri" w:cstheme="minorHAnsi"/>
              </w:rPr>
              <w:t>Ziel des Projekts</w:t>
            </w:r>
            <w:r>
              <w:rPr>
                <w:webHidden/>
              </w:rPr>
              <w:fldChar w:fldCharType="begin"/>
            </w:r>
            <w:r>
              <w:rPr>
                <w:webHidden/>
              </w:rPr>
              <w:instrText>PAGEREF _Toc482459810 \h</w:instrText>
            </w:r>
            <w:r>
              <w:rPr>
                <w:webHidden/>
              </w:rPr>
              <w:fldChar w:fldCharType="separate"/>
            </w:r>
            <w:r>
              <w:rPr>
                <w:rStyle w:val="Verzeichnissprung"/>
                <w:vanish w:val="false"/>
              </w:rPr>
              <w:tab/>
              <w:t>1</w:t>
            </w:r>
            <w:r>
              <w:rPr>
                <w:webHidden/>
              </w:rPr>
              <w:fldChar w:fldCharType="end"/>
            </w:r>
          </w:hyperlink>
        </w:p>
        <w:p>
          <w:pPr>
            <w:pStyle w:val="Inhaltsverzeichnis1"/>
            <w:tabs>
              <w:tab w:val="left" w:pos="440" w:leader="none"/>
              <w:tab w:val="right" w:pos="9344" w:leader="dot"/>
            </w:tabs>
            <w:rPr/>
          </w:pPr>
          <w:hyperlink w:anchor="_Toc482459811">
            <w:r>
              <w:rPr>
                <w:webHidden/>
                <w:rStyle w:val="Verzeichnissprung"/>
                <w:vanish w:val="false"/>
              </w:rPr>
              <w:t>2.</w:t>
            </w:r>
            <w:r>
              <w:rPr>
                <w:rStyle w:val="Verzeichnissprung"/>
                <w:rFonts w:eastAsia="" w:eastAsiaTheme="minorEastAsia"/>
                <w:lang w:eastAsia="de-DE"/>
              </w:rPr>
              <w:tab/>
            </w:r>
            <w:r>
              <w:rPr>
                <w:rStyle w:val="Verzeichnissprung"/>
                <w:rFonts w:cs="Calibri" w:cstheme="minorHAnsi"/>
              </w:rPr>
              <w:t>Domänenrecherche</w:t>
            </w:r>
            <w:r>
              <w:rPr>
                <w:webHidden/>
              </w:rPr>
              <w:fldChar w:fldCharType="begin"/>
            </w:r>
            <w:r>
              <w:rPr>
                <w:webHidden/>
              </w:rPr>
              <w:instrText>PAGEREF _Toc482459811 \h</w:instrText>
            </w:r>
            <w:r>
              <w:rPr>
                <w:webHidden/>
              </w:rPr>
              <w:fldChar w:fldCharType="separate"/>
            </w:r>
            <w:r>
              <w:rPr>
                <w:rStyle w:val="Verzeichnissprung"/>
                <w:vanish w:val="false"/>
              </w:rPr>
              <w:tab/>
              <w:t>1</w:t>
            </w:r>
            <w:r>
              <w:rPr>
                <w:webHidden/>
              </w:rPr>
              <w:fldChar w:fldCharType="end"/>
            </w:r>
          </w:hyperlink>
        </w:p>
        <w:p>
          <w:pPr>
            <w:pStyle w:val="Normal"/>
            <w:tabs>
              <w:tab w:val="left" w:pos="440" w:leader="none"/>
              <w:tab w:val="right" w:pos="9344" w:leader="dot"/>
            </w:tabs>
            <w:rPr/>
          </w:pPr>
          <w:r>
            <w:rPr>
              <w:rFonts w:eastAsia="" w:eastAsiaTheme="minorEastAsia"/>
              <w:vanish w:val="false"/>
              <w:lang w:eastAsia="de-DE"/>
            </w:rPr>
            <w:t>2.1       Analphabetismus</w:t>
            <w:tab/>
            <w:t>1</w:t>
          </w:r>
        </w:p>
        <w:p>
          <w:pPr>
            <w:pStyle w:val="Normal"/>
            <w:tabs>
              <w:tab w:val="left" w:pos="440" w:leader="none"/>
              <w:tab w:val="right" w:pos="9344" w:leader="dot"/>
            </w:tabs>
            <w:rPr/>
          </w:pPr>
          <w:r>
            <w:rPr>
              <w:rFonts w:eastAsia="" w:eastAsiaTheme="minorEastAsia"/>
              <w:vanish w:val="false"/>
              <w:lang w:eastAsia="de-DE"/>
            </w:rPr>
            <w:t>2.2</w:t>
            <w:tab/>
            <w:t xml:space="preserve">    Bodenfruchtbarkeit</w:t>
            <w:tab/>
            <w:t>1</w:t>
          </w:r>
        </w:p>
        <w:p>
          <w:pPr>
            <w:pStyle w:val="Inhaltsverzeichnis1"/>
            <w:tabs>
              <w:tab w:val="left" w:pos="440" w:leader="none"/>
              <w:tab w:val="right" w:pos="9344" w:leader="dot"/>
            </w:tabs>
            <w:rPr>
              <w:rFonts w:eastAsia="" w:eastAsiaTheme="minorEastAsia"/>
              <w:lang w:eastAsia="de-DE"/>
            </w:rPr>
          </w:pPr>
          <w:hyperlink w:anchor="_Toc482459812">
            <w:r>
              <w:rPr>
                <w:webHidden/>
                <w:rStyle w:val="Verzeichnissprung"/>
                <w:rFonts w:cs="Calibri" w:cstheme="minorHAnsi"/>
                <w:vanish w:val="false"/>
              </w:rPr>
              <w:t>3.</w:t>
            </w:r>
            <w:r>
              <w:rPr>
                <w:rStyle w:val="Verzeichnissprung"/>
                <w:rFonts w:eastAsia="" w:eastAsiaTheme="minorEastAsia"/>
                <w:lang w:eastAsia="de-DE"/>
              </w:rPr>
              <w:tab/>
            </w:r>
            <w:r>
              <w:rPr>
                <w:rStyle w:val="Verzeichnissprung"/>
                <w:rFonts w:cs="Calibri" w:cstheme="minorHAnsi"/>
              </w:rPr>
              <w:t>Marktrecherche</w:t>
            </w:r>
            <w:r>
              <w:rPr>
                <w:webHidden/>
              </w:rPr>
              <w:fldChar w:fldCharType="begin"/>
            </w:r>
            <w:r>
              <w:rPr>
                <w:webHidden/>
              </w:rPr>
              <w:instrText>PAGEREF _Toc482459812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3">
            <w:r>
              <w:rPr>
                <w:webHidden/>
                <w:rStyle w:val="Verzeichnissprung"/>
                <w:vanish w:val="false"/>
              </w:rPr>
              <w:t>3.1.</w:t>
            </w:r>
            <w:r>
              <w:rPr>
                <w:rStyle w:val="Verzeichnissprung"/>
                <w:rFonts w:eastAsia="" w:eastAsiaTheme="minorEastAsia"/>
                <w:lang w:eastAsia="de-DE"/>
              </w:rPr>
              <w:tab/>
            </w:r>
            <w:r>
              <w:rPr>
                <w:rStyle w:val="Verzeichnissprung"/>
                <w:rFonts w:cs="Calibri" w:cstheme="minorHAnsi"/>
              </w:rPr>
              <w:t>Konkurrenzprodukte – icow</w:t>
            </w:r>
            <w:r>
              <w:rPr>
                <w:webHidden/>
              </w:rPr>
              <w:fldChar w:fldCharType="begin"/>
            </w:r>
            <w:r>
              <w:rPr>
                <w:webHidden/>
              </w:rPr>
              <w:instrText>PAGEREF _Toc482459813 \h</w:instrText>
            </w:r>
            <w:r>
              <w:rPr>
                <w:webHidden/>
              </w:rPr>
              <w:fldChar w:fldCharType="separate"/>
            </w:r>
            <w:r>
              <w:rPr>
                <w:rStyle w:val="Verzeichnissprung"/>
                <w:vanish w:val="false"/>
              </w:rPr>
              <w:tab/>
              <w:t>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4">
            <w:r>
              <w:rPr>
                <w:webHidden/>
                <w:rStyle w:val="Verzeichnissprung"/>
                <w:vanish w:val="false"/>
              </w:rPr>
              <w:t>3.2.</w:t>
            </w:r>
            <w:r>
              <w:rPr>
                <w:rStyle w:val="Verzeichnissprung"/>
                <w:rFonts w:eastAsia="" w:eastAsiaTheme="minorEastAsia"/>
                <w:lang w:eastAsia="de-DE"/>
              </w:rPr>
              <w:tab/>
            </w:r>
            <w:r>
              <w:rPr>
                <w:rStyle w:val="Verzeichnissprung"/>
                <w:rFonts w:cs="Calibri" w:cstheme="minorHAnsi"/>
              </w:rPr>
              <w:t>Konkurrenzprodukte – e-Soko</w:t>
            </w:r>
            <w:r>
              <w:rPr>
                <w:webHidden/>
              </w:rPr>
              <w:fldChar w:fldCharType="begin"/>
            </w:r>
            <w:r>
              <w:rPr>
                <w:webHidden/>
              </w:rPr>
              <w:instrText>PAGEREF _Toc482459814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5">
            <w:r>
              <w:rPr>
                <w:webHidden/>
                <w:rStyle w:val="Verzeichnissprung"/>
                <w:rFonts w:cs="Calibri" w:cstheme="minorHAnsi"/>
                <w:vanish w:val="false"/>
              </w:rPr>
              <w:t>3.3.</w:t>
            </w:r>
            <w:r>
              <w:rPr>
                <w:rStyle w:val="Verzeichnissprung"/>
                <w:rFonts w:eastAsia="" w:eastAsiaTheme="minorEastAsia"/>
                <w:lang w:eastAsia="de-DE"/>
              </w:rPr>
              <w:tab/>
            </w:r>
            <w:r>
              <w:rPr>
                <w:rStyle w:val="Verzeichnissprung"/>
                <w:rFonts w:cs="Calibri" w:cstheme="minorHAnsi"/>
              </w:rPr>
              <w:t>Konkurrenzprodukte – Irmgard</w:t>
            </w:r>
            <w:r>
              <w:rPr>
                <w:webHidden/>
              </w:rPr>
              <w:fldChar w:fldCharType="begin"/>
            </w:r>
            <w:r>
              <w:rPr>
                <w:webHidden/>
              </w:rPr>
              <w:instrText>PAGEREF _Toc482459815 \h</w:instrText>
            </w:r>
            <w:r>
              <w:rPr>
                <w:webHidden/>
              </w:rPr>
              <w:fldChar w:fldCharType="separate"/>
            </w:r>
            <w:r>
              <w:rPr>
                <w:rStyle w:val="Verzeichnissprung"/>
                <w:vanish w:val="false"/>
              </w:rPr>
              <w:tab/>
              <w:t>2</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16">
            <w:r>
              <w:rPr>
                <w:webHidden/>
                <w:rStyle w:val="Verzeichnissprung"/>
                <w:vanish w:val="false"/>
              </w:rPr>
              <w:t>3.4.</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_Toc482459816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7">
            <w:r>
              <w:rPr>
                <w:webHidden/>
                <w:rStyle w:val="Verzeichnissprung"/>
                <w:rFonts w:cs="Calibri" w:cstheme="minorHAnsi"/>
                <w:vanish w:val="false"/>
              </w:rPr>
              <w:t>4.</w:t>
            </w:r>
            <w:r>
              <w:rPr>
                <w:rStyle w:val="Verzeichnissprung"/>
                <w:rFonts w:eastAsia="" w:eastAsiaTheme="minorEastAsia"/>
                <w:lang w:eastAsia="de-DE"/>
              </w:rPr>
              <w:tab/>
            </w:r>
            <w:r>
              <w:rPr>
                <w:rStyle w:val="Verzeichnissprung"/>
                <w:rFonts w:cs="Calibri" w:cstheme="minorHAnsi"/>
              </w:rPr>
              <w:t>Alleinstellungsmerkmale</w:t>
            </w:r>
            <w:r>
              <w:rPr>
                <w:webHidden/>
              </w:rPr>
              <w:fldChar w:fldCharType="begin"/>
            </w:r>
            <w:r>
              <w:rPr>
                <w:webHidden/>
              </w:rPr>
              <w:instrText>PAGEREF _Toc482459817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8">
            <w:r>
              <w:rPr>
                <w:webHidden/>
                <w:rStyle w:val="Verzeichnissprung"/>
                <w:rFonts w:cs="Calibri" w:cstheme="minorHAnsi"/>
                <w:vanish w:val="false"/>
              </w:rPr>
              <w:t>5.</w:t>
            </w:r>
            <w:r>
              <w:rPr>
                <w:rStyle w:val="Verzeichnissprung"/>
                <w:rFonts w:eastAsia="" w:eastAsiaTheme="minorEastAsia"/>
                <w:lang w:eastAsia="de-DE"/>
              </w:rPr>
              <w:tab/>
            </w:r>
            <w:r>
              <w:rPr>
                <w:rStyle w:val="Verzeichnissprung"/>
                <w:rFonts w:cs="Calibri" w:cstheme="minorHAnsi"/>
              </w:rPr>
              <w:t>Stakeholderanalyse</w:t>
            </w:r>
            <w:r>
              <w:rPr>
                <w:webHidden/>
              </w:rPr>
              <w:fldChar w:fldCharType="begin"/>
            </w:r>
            <w:r>
              <w:rPr>
                <w:webHidden/>
              </w:rPr>
              <w:instrText>PAGEREF _Toc482459818 \h</w:instrText>
            </w:r>
            <w:r>
              <w:rPr>
                <w:webHidden/>
              </w:rPr>
              <w:fldChar w:fldCharType="separate"/>
            </w:r>
            <w:r>
              <w:rPr>
                <w:rStyle w:val="Verzeichnissprung"/>
                <w:vanish w:val="false"/>
              </w:rPr>
              <w:tab/>
              <w:t>3</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19">
            <w:r>
              <w:rPr>
                <w:webHidden/>
                <w:rStyle w:val="Verzeichnissprung"/>
                <w:rFonts w:cs="Calibri" w:cstheme="minorHAnsi"/>
                <w:vanish w:val="false"/>
              </w:rPr>
              <w:t>6.</w:t>
            </w:r>
            <w:r>
              <w:rPr>
                <w:rStyle w:val="Verzeichnissprung"/>
                <w:rFonts w:eastAsia="" w:eastAsiaTheme="minorEastAsia"/>
                <w:lang w:eastAsia="de-DE"/>
              </w:rPr>
              <w:tab/>
            </w:r>
            <w:r>
              <w:rPr>
                <w:rStyle w:val="Verzeichnissprung"/>
                <w:rFonts w:cs="Calibri" w:cstheme="minorHAnsi"/>
              </w:rPr>
              <w:t>Zielhierarchie</w:t>
            </w:r>
            <w:r>
              <w:rPr>
                <w:webHidden/>
              </w:rPr>
              <w:fldChar w:fldCharType="begin"/>
            </w:r>
            <w:r>
              <w:rPr>
                <w:webHidden/>
              </w:rPr>
              <w:instrText>PAGEREF _Toc482459819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0">
            <w:r>
              <w:rPr>
                <w:webHidden/>
                <w:rStyle w:val="Verzeichnissprung"/>
                <w:rFonts w:cs="Calibri" w:cstheme="minorHAnsi"/>
                <w:vanish w:val="false"/>
              </w:rPr>
              <w:t>6.1.</w:t>
            </w:r>
            <w:r>
              <w:rPr>
                <w:rStyle w:val="Verzeichnissprung"/>
                <w:rFonts w:eastAsia="" w:eastAsiaTheme="minorEastAsia"/>
                <w:lang w:eastAsia="de-DE"/>
              </w:rPr>
              <w:tab/>
            </w:r>
            <w:r>
              <w:rPr>
                <w:rStyle w:val="Verzeichnissprung"/>
                <w:rFonts w:cs="Calibri" w:cstheme="minorHAnsi"/>
              </w:rPr>
              <w:t>Operative Ziele</w:t>
            </w:r>
            <w:r>
              <w:rPr>
                <w:webHidden/>
              </w:rPr>
              <w:fldChar w:fldCharType="begin"/>
            </w:r>
            <w:r>
              <w:rPr>
                <w:webHidden/>
              </w:rPr>
              <w:instrText>PAGEREF _Toc482459820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1">
            <w:r>
              <w:rPr>
                <w:webHidden/>
                <w:rStyle w:val="Verzeichnissprung"/>
                <w:rFonts w:cs="Calibri" w:cstheme="minorHAnsi"/>
                <w:vanish w:val="false"/>
              </w:rPr>
              <w:t>6.2.</w:t>
            </w:r>
            <w:r>
              <w:rPr>
                <w:rStyle w:val="Verzeichnissprung"/>
                <w:rFonts w:eastAsia="" w:eastAsiaTheme="minorEastAsia"/>
                <w:lang w:eastAsia="de-DE"/>
              </w:rPr>
              <w:tab/>
            </w:r>
            <w:r>
              <w:rPr>
                <w:rStyle w:val="Verzeichnissprung"/>
                <w:rFonts w:cs="Calibri" w:cstheme="minorHAnsi"/>
              </w:rPr>
              <w:t>Taktische Ziele</w:t>
            </w:r>
            <w:r>
              <w:rPr>
                <w:webHidden/>
              </w:rPr>
              <w:fldChar w:fldCharType="begin"/>
            </w:r>
            <w:r>
              <w:rPr>
                <w:webHidden/>
              </w:rPr>
              <w:instrText>PAGEREF _Toc482459821 \h</w:instrText>
            </w:r>
            <w:r>
              <w:rPr>
                <w:webHidden/>
              </w:rPr>
              <w:fldChar w:fldCharType="separate"/>
            </w:r>
            <w:r>
              <w:rPr>
                <w:rStyle w:val="Verzeichnissprung"/>
                <w:vanish w:val="false"/>
              </w:rPr>
              <w:tab/>
              <w:t>6</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2">
            <w:r>
              <w:rPr>
                <w:webHidden/>
                <w:rStyle w:val="Verzeichnissprung"/>
                <w:rFonts w:cs="Calibri" w:cstheme="minorHAnsi"/>
                <w:vanish w:val="false"/>
              </w:rPr>
              <w:t>6.3.</w:t>
            </w:r>
            <w:r>
              <w:rPr>
                <w:rStyle w:val="Verzeichnissprung"/>
                <w:rFonts w:eastAsia="" w:eastAsiaTheme="minorEastAsia"/>
                <w:lang w:eastAsia="de-DE"/>
              </w:rPr>
              <w:tab/>
            </w:r>
            <w:r>
              <w:rPr>
                <w:rStyle w:val="Verzeichnissprung"/>
                <w:rFonts w:cs="Calibri" w:cstheme="minorHAnsi"/>
              </w:rPr>
              <w:t>Strategische Ziele</w:t>
            </w:r>
            <w:r>
              <w:rPr>
                <w:webHidden/>
              </w:rPr>
              <w:fldChar w:fldCharType="begin"/>
            </w:r>
            <w:r>
              <w:rPr>
                <w:webHidden/>
              </w:rPr>
              <w:instrText>PAGEREF _Toc482459822 \h</w:instrText>
            </w:r>
            <w:r>
              <w:rPr>
                <w:webHidden/>
              </w:rPr>
              <w:fldChar w:fldCharType="separate"/>
            </w:r>
            <w:r>
              <w:rPr>
                <w:rStyle w:val="Verzeichnissprung"/>
                <w:vanish w:val="false"/>
              </w:rPr>
              <w:tab/>
              <w:t>6</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3">
            <w:r>
              <w:rPr>
                <w:webHidden/>
                <w:rStyle w:val="Verzeichnissprung"/>
                <w:rFonts w:cs="Calibri" w:cstheme="minorHAnsi"/>
                <w:vanish w:val="false"/>
              </w:rPr>
              <w:t>7.</w:t>
            </w:r>
            <w:r>
              <w:rPr>
                <w:rStyle w:val="Verzeichnissprung"/>
                <w:rFonts w:eastAsia="" w:eastAsiaTheme="minorEastAsia"/>
                <w:lang w:eastAsia="de-DE"/>
              </w:rPr>
              <w:tab/>
            </w:r>
            <w:r>
              <w:rPr>
                <w:rStyle w:val="Verzeichnissprung"/>
                <w:rFonts w:cs="Calibri" w:cstheme="minorHAnsi"/>
              </w:rPr>
              <w:t>Risiken</w:t>
            </w:r>
            <w:r>
              <w:rPr>
                <w:webHidden/>
              </w:rPr>
              <w:fldChar w:fldCharType="begin"/>
            </w:r>
            <w:r>
              <w:rPr>
                <w:webHidden/>
              </w:rPr>
              <w:instrText>PAGEREF _Toc482459823 \h</w:instrText>
            </w:r>
            <w:r>
              <w:rPr>
                <w:webHidden/>
              </w:rPr>
              <w:fldChar w:fldCharType="separate"/>
            </w:r>
            <w:r>
              <w:rPr>
                <w:rStyle w:val="Verzeichnissprung"/>
                <w:vanish w:val="false"/>
              </w:rPr>
              <w:tab/>
              <w:t>7</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24">
            <w:r>
              <w:rPr>
                <w:webHidden/>
                <w:rStyle w:val="Verzeichnissprung"/>
                <w:rFonts w:cs="Calibri" w:cstheme="minorHAnsi"/>
                <w:vanish w:val="false"/>
              </w:rPr>
              <w:t>8.</w:t>
            </w:r>
            <w:r>
              <w:rPr>
                <w:rStyle w:val="Verzeichnissprung"/>
                <w:rFonts w:eastAsia="" w:eastAsiaTheme="minorEastAsia"/>
                <w:lang w:eastAsia="de-DE"/>
              </w:rPr>
              <w:tab/>
            </w:r>
            <w:r>
              <w:rPr>
                <w:rStyle w:val="Verzeichnissprung"/>
                <w:rFonts w:cs="Calibri" w:cstheme="minorHAnsi"/>
              </w:rPr>
              <w:t>POCs</w:t>
            </w:r>
            <w:r>
              <w:rPr>
                <w:webHidden/>
              </w:rPr>
              <w:fldChar w:fldCharType="begin"/>
            </w:r>
            <w:r>
              <w:rPr>
                <w:webHidden/>
              </w:rPr>
              <w:instrText>PAGEREF _Toc482459824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5">
            <w:r>
              <w:rPr>
                <w:webHidden/>
                <w:rStyle w:val="Verzeichnissprung"/>
                <w:rFonts w:cs="Calibri" w:cstheme="minorHAnsi"/>
                <w:vanish w:val="false"/>
              </w:rPr>
              <w:t>8.1.</w:t>
            </w:r>
            <w:r>
              <w:rPr>
                <w:rStyle w:val="Verzeichnissprung"/>
                <w:rFonts w:eastAsia="" w:eastAsiaTheme="minorEastAsia"/>
                <w:lang w:eastAsia="de-DE"/>
              </w:rPr>
              <w:tab/>
            </w:r>
            <w:r>
              <w:rPr>
                <w:rStyle w:val="Verzeichnissprung"/>
                <w:rFonts w:cs="Calibri" w:cstheme="minorHAnsi"/>
              </w:rPr>
              <w:t>Benutzer anlegen</w:t>
            </w:r>
            <w:r>
              <w:rPr>
                <w:webHidden/>
              </w:rPr>
              <w:fldChar w:fldCharType="begin"/>
            </w:r>
            <w:r>
              <w:rPr>
                <w:webHidden/>
              </w:rPr>
              <w:instrText>PAGEREF _Toc482459825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6">
            <w:r>
              <w:rPr>
                <w:webHidden/>
                <w:rStyle w:val="Verzeichnissprung"/>
                <w:rFonts w:cs="Calibri" w:cstheme="minorHAnsi"/>
                <w:vanish w:val="false"/>
              </w:rPr>
              <w:t>8.2.</w:t>
            </w:r>
            <w:r>
              <w:rPr>
                <w:rStyle w:val="Verzeichnissprung"/>
                <w:rFonts w:eastAsia="" w:eastAsiaTheme="minorEastAsia"/>
                <w:lang w:eastAsia="de-DE"/>
              </w:rPr>
              <w:tab/>
            </w:r>
            <w:r>
              <w:rPr>
                <w:rStyle w:val="Verzeichnissprung"/>
                <w:rFonts w:cs="Calibri" w:cstheme="minorHAnsi"/>
              </w:rPr>
              <w:t>Eintrag mit Ackerdaten erstellen</w:t>
            </w:r>
            <w:r>
              <w:rPr>
                <w:webHidden/>
              </w:rPr>
              <w:fldChar w:fldCharType="begin"/>
            </w:r>
            <w:r>
              <w:rPr>
                <w:webHidden/>
              </w:rPr>
              <w:instrText>PAGEREF _Toc482459826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7">
            <w:r>
              <w:rPr>
                <w:webHidden/>
                <w:rStyle w:val="Verzeichnissprung"/>
                <w:rFonts w:cs="Calibri" w:cstheme="minorHAnsi"/>
                <w:vanish w:val="false"/>
              </w:rPr>
              <w:t>8.3.</w:t>
            </w:r>
            <w:r>
              <w:rPr>
                <w:rStyle w:val="Verzeichnissprung"/>
                <w:rFonts w:eastAsia="" w:eastAsiaTheme="minorEastAsia"/>
                <w:lang w:eastAsia="de-DE"/>
              </w:rPr>
              <w:tab/>
            </w:r>
            <w:r>
              <w:rPr>
                <w:rStyle w:val="Verzeichnissprung"/>
                <w:rFonts w:cs="Calibri" w:cstheme="minorHAnsi"/>
              </w:rPr>
              <w:t>Collaborators dem Eintrag hinzufügen</w:t>
            </w:r>
            <w:r>
              <w:rPr>
                <w:webHidden/>
              </w:rPr>
              <w:fldChar w:fldCharType="begin"/>
            </w:r>
            <w:r>
              <w:rPr>
                <w:webHidden/>
              </w:rPr>
              <w:instrText>PAGEREF _Toc482459827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8">
            <w:r>
              <w:rPr>
                <w:webHidden/>
                <w:rStyle w:val="Verzeichnissprung"/>
                <w:rFonts w:cs="Calibri" w:cstheme="minorHAnsi"/>
                <w:vanish w:val="false"/>
              </w:rPr>
              <w:t>8.4.</w:t>
            </w:r>
            <w:r>
              <w:rPr>
                <w:rStyle w:val="Verzeichnissprung"/>
                <w:rFonts w:eastAsia="" w:eastAsiaTheme="minorEastAsia"/>
                <w:lang w:eastAsia="de-DE"/>
              </w:rPr>
              <w:tab/>
            </w:r>
            <w:r>
              <w:rPr>
                <w:rStyle w:val="Verzeichnissprung"/>
                <w:rFonts w:cs="Calibri" w:cstheme="minorHAnsi"/>
              </w:rPr>
              <w:t>Effiziente Datenübertragung</w:t>
            </w:r>
            <w:r>
              <w:rPr>
                <w:webHidden/>
              </w:rPr>
              <w:fldChar w:fldCharType="begin"/>
            </w:r>
            <w:r>
              <w:rPr>
                <w:webHidden/>
              </w:rPr>
              <w:instrText>PAGEREF _Toc482459828 \h</w:instrText>
            </w:r>
            <w:r>
              <w:rPr>
                <w:webHidden/>
              </w:rPr>
              <w:fldChar w:fldCharType="separate"/>
            </w:r>
            <w:r>
              <w:rPr>
                <w:rStyle w:val="Verzeichnissprung"/>
                <w:vanish w:val="false"/>
              </w:rPr>
              <w:tab/>
              <w:t>8</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29">
            <w:r>
              <w:rPr>
                <w:webHidden/>
                <w:rStyle w:val="Verzeichnissprung"/>
                <w:rFonts w:cs="Calibri" w:cstheme="minorHAnsi"/>
                <w:vanish w:val="false"/>
              </w:rPr>
              <w:t>8.5.</w:t>
            </w:r>
            <w:r>
              <w:rPr>
                <w:rStyle w:val="Verzeichnissprung"/>
                <w:rFonts w:eastAsia="" w:eastAsiaTheme="minorEastAsia"/>
                <w:lang w:eastAsia="de-DE"/>
              </w:rPr>
              <w:tab/>
            </w:r>
            <w:r>
              <w:rPr>
                <w:rStyle w:val="Verzeichnissprung"/>
                <w:rFonts w:cs="Calibri" w:cstheme="minorHAnsi"/>
              </w:rPr>
              <w:t>Auswertung der Bodendaten</w:t>
            </w:r>
            <w:r>
              <w:rPr>
                <w:webHidden/>
              </w:rPr>
              <w:fldChar w:fldCharType="begin"/>
            </w:r>
            <w:r>
              <w:rPr>
                <w:webHidden/>
              </w:rPr>
              <w:instrText>PAGEREF _Toc482459829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0">
            <w:r>
              <w:rPr>
                <w:webHidden/>
                <w:rStyle w:val="Verzeichnissprung"/>
                <w:rFonts w:cs="Calibri" w:cstheme="minorHAnsi"/>
                <w:vanish w:val="false"/>
              </w:rPr>
              <w:t>8.6.</w:t>
            </w:r>
            <w:r>
              <w:rPr>
                <w:rStyle w:val="Verzeichnissprung"/>
                <w:rFonts w:eastAsia="" w:eastAsiaTheme="minorEastAsia"/>
                <w:lang w:eastAsia="de-DE"/>
              </w:rPr>
              <w:tab/>
            </w:r>
            <w:r>
              <w:rPr>
                <w:rStyle w:val="Verzeichnissprung"/>
                <w:rFonts w:cs="Calibri" w:cstheme="minorHAnsi"/>
              </w:rPr>
              <w:t>Effiziente Erstellung interaktiver Anleitungen</w:t>
            </w:r>
            <w:r>
              <w:rPr>
                <w:webHidden/>
              </w:rPr>
              <w:fldChar w:fldCharType="begin"/>
            </w:r>
            <w:r>
              <w:rPr>
                <w:webHidden/>
              </w:rPr>
              <w:instrText>PAGEREF _Toc482459830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1">
            <w:r>
              <w:rPr>
                <w:webHidden/>
                <w:rStyle w:val="Verzeichnissprung"/>
                <w:rFonts w:cs="Calibri" w:cstheme="minorHAnsi"/>
                <w:vanish w:val="false"/>
              </w:rPr>
              <w:t>8.7.</w:t>
            </w:r>
            <w:r>
              <w:rPr>
                <w:rStyle w:val="Verzeichnissprung"/>
                <w:rFonts w:eastAsia="" w:eastAsiaTheme="minorEastAsia"/>
                <w:lang w:eastAsia="de-DE"/>
              </w:rPr>
              <w:tab/>
            </w:r>
            <w:r>
              <w:rPr>
                <w:rStyle w:val="Verzeichnissprung"/>
                <w:rFonts w:cs="Calibri" w:cstheme="minorHAnsi"/>
              </w:rPr>
              <w:t>Klimatische Daten der Externen Dienste</w:t>
            </w:r>
            <w:r>
              <w:rPr>
                <w:webHidden/>
              </w:rPr>
              <w:fldChar w:fldCharType="begin"/>
            </w:r>
            <w:r>
              <w:rPr>
                <w:webHidden/>
              </w:rPr>
              <w:instrText>PAGEREF _Toc482459831 \h</w:instrText>
            </w:r>
            <w:r>
              <w:rPr>
                <w:webHidden/>
              </w:rPr>
              <w:fldChar w:fldCharType="separate"/>
            </w:r>
            <w:r>
              <w:rPr>
                <w:rStyle w:val="Verzeichnissprung"/>
                <w:vanish w:val="false"/>
              </w:rPr>
              <w:tab/>
              <w:t>9</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2">
            <w:r>
              <w:rPr>
                <w:webHidden/>
                <w:rStyle w:val="Verzeichnissprung"/>
                <w:rFonts w:cs="Calibri" w:cstheme="minorHAnsi"/>
                <w:vanish w:val="false"/>
              </w:rPr>
              <w:t>8.8.</w:t>
            </w:r>
            <w:r>
              <w:rPr>
                <w:rStyle w:val="Verzeichnissprung"/>
                <w:rFonts w:eastAsia="" w:eastAsiaTheme="minorEastAsia"/>
                <w:lang w:eastAsia="de-DE"/>
              </w:rPr>
              <w:tab/>
            </w:r>
            <w:r>
              <w:rPr>
                <w:rStyle w:val="Verzeichnissprung"/>
                <w:rFonts w:cs="Calibri" w:cstheme="minorHAnsi"/>
              </w:rPr>
              <w:t>Erstellung der Anleitungen für Mobiltelefone</w:t>
            </w:r>
            <w:r>
              <w:rPr>
                <w:webHidden/>
              </w:rPr>
              <w:fldChar w:fldCharType="begin"/>
            </w:r>
            <w:r>
              <w:rPr>
                <w:webHidden/>
              </w:rPr>
              <w:instrText>PAGEREF _Toc482459832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3">
            <w:r>
              <w:rPr>
                <w:webHidden/>
                <w:rStyle w:val="Verzeichnissprung"/>
                <w:rFonts w:cs="Calibri" w:cstheme="minorHAnsi"/>
                <w:vanish w:val="false"/>
              </w:rPr>
              <w:t>8.9.</w:t>
            </w:r>
            <w:r>
              <w:rPr>
                <w:rStyle w:val="Verzeichnissprung"/>
                <w:rFonts w:eastAsia="" w:eastAsiaTheme="minorEastAsia"/>
                <w:lang w:eastAsia="de-DE"/>
              </w:rPr>
              <w:tab/>
            </w:r>
            <w:r>
              <w:rPr>
                <w:rStyle w:val="Verzeichnissprung"/>
                <w:rFonts w:cs="Calibri" w:cstheme="minorHAnsi"/>
              </w:rPr>
              <w:t>Didaktische Darstellung der Informationen</w:t>
            </w:r>
            <w:r>
              <w:rPr>
                <w:webHidden/>
              </w:rPr>
              <w:fldChar w:fldCharType="begin"/>
            </w:r>
            <w:r>
              <w:rPr>
                <w:webHidden/>
              </w:rPr>
              <w:instrText>PAGEREF _Toc482459833 \h</w:instrText>
            </w:r>
            <w:r>
              <w:rPr>
                <w:webHidden/>
              </w:rPr>
              <w:fldChar w:fldCharType="separate"/>
            </w:r>
            <w:r>
              <w:rPr>
                <w:rStyle w:val="Verzeichnissprung"/>
                <w:vanish w:val="false"/>
              </w:rPr>
              <w:tab/>
              <w:t>10</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34">
            <w:r>
              <w:rPr>
                <w:webHidden/>
                <w:rStyle w:val="Verzeichnissprung"/>
                <w:rFonts w:cs="Calibri" w:cstheme="minorHAnsi"/>
                <w:vanish w:val="false"/>
              </w:rPr>
              <w:t>8.10.</w:t>
            </w:r>
            <w:r>
              <w:rPr>
                <w:rStyle w:val="Verzeichnissprung"/>
                <w:rFonts w:eastAsia="" w:eastAsiaTheme="minorEastAsia"/>
                <w:lang w:eastAsia="de-DE"/>
              </w:rPr>
              <w:tab/>
            </w:r>
            <w:r>
              <w:rPr>
                <w:rStyle w:val="Verzeichnissprung"/>
                <w:rFonts w:cs="Calibri" w:cstheme="minorHAnsi"/>
              </w:rPr>
              <w:t>Fazit</w:t>
            </w:r>
            <w:r>
              <w:rPr>
                <w:webHidden/>
              </w:rPr>
              <w:fldChar w:fldCharType="begin"/>
            </w:r>
            <w:r>
              <w:rPr>
                <w:webHidden/>
              </w:rPr>
              <w:instrText>PAGEREF _Toc482459834 \h</w:instrText>
            </w:r>
            <w:r>
              <w:rPr>
                <w:webHidden/>
              </w:rPr>
              <w:fldChar w:fldCharType="separate"/>
            </w:r>
            <w:r>
              <w:rPr>
                <w:rStyle w:val="Verzeichnissprung"/>
                <w:vanish w:val="false"/>
              </w:rPr>
              <w:tab/>
              <w:t>10</w:t>
            </w:r>
            <w:r>
              <w:rPr>
                <w:webHidden/>
              </w:rPr>
              <w:fldChar w:fldCharType="end"/>
            </w:r>
          </w:hyperlink>
        </w:p>
        <w:p>
          <w:pPr>
            <w:pStyle w:val="Inhaltsverzeichnis1"/>
            <w:tabs>
              <w:tab w:val="left" w:pos="440" w:leader="none"/>
              <w:tab w:val="right" w:pos="9344" w:leader="dot"/>
            </w:tabs>
            <w:rPr>
              <w:rFonts w:eastAsia="" w:eastAsiaTheme="minorEastAsia"/>
              <w:lang w:eastAsia="de-DE"/>
            </w:rPr>
          </w:pPr>
          <w:hyperlink w:anchor="_Toc482459835">
            <w:r>
              <w:rPr>
                <w:webHidden/>
                <w:rStyle w:val="Verzeichnissprung"/>
                <w:rFonts w:cs="Calibri" w:cstheme="minorHAnsi"/>
                <w:vanish w:val="false"/>
              </w:rPr>
              <w:t>9.</w:t>
            </w:r>
            <w:r>
              <w:rPr>
                <w:rStyle w:val="Verzeichnissprung"/>
                <w:rFonts w:eastAsia="" w:eastAsiaTheme="minorEastAsia"/>
                <w:lang w:eastAsia="de-DE"/>
              </w:rPr>
              <w:tab/>
            </w:r>
            <w:r>
              <w:rPr>
                <w:rStyle w:val="Verzeichnissprung"/>
                <w:rFonts w:cs="Calibri" w:cstheme="minorHAnsi"/>
              </w:rPr>
              <w:t>Methodischer Rahmen</w:t>
            </w:r>
            <w:r>
              <w:rPr>
                <w:webHidden/>
              </w:rPr>
              <w:fldChar w:fldCharType="begin"/>
            </w:r>
            <w:r>
              <w:rPr>
                <w:webHidden/>
              </w:rPr>
              <w:instrText>PAGEREF _Toc482459835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6">
            <w:r>
              <w:rPr>
                <w:webHidden/>
                <w:rStyle w:val="Verzeichnissprung"/>
                <w:rFonts w:cs="Calibri" w:cstheme="minorHAnsi"/>
                <w:vanish w:val="false"/>
              </w:rPr>
              <w:t>9.1.</w:t>
            </w:r>
            <w:r>
              <w:rPr>
                <w:rStyle w:val="Verzeichnissprung"/>
                <w:rFonts w:eastAsia="" w:eastAsiaTheme="minorEastAsia"/>
                <w:lang w:eastAsia="de-DE"/>
              </w:rPr>
              <w:tab/>
            </w:r>
            <w:r>
              <w:rPr>
                <w:rStyle w:val="Verzeichnissprung"/>
                <w:rFonts w:cs="Calibri" w:cstheme="minorHAnsi"/>
              </w:rPr>
              <w:t>Auswahl des methodischen Rahmens</w:t>
            </w:r>
            <w:r>
              <w:rPr>
                <w:webHidden/>
              </w:rPr>
              <w:fldChar w:fldCharType="begin"/>
            </w:r>
            <w:r>
              <w:rPr>
                <w:webHidden/>
              </w:rPr>
              <w:instrText>PAGEREF _Toc482459836 \h</w:instrText>
            </w:r>
            <w:r>
              <w:rPr>
                <w:webHidden/>
              </w:rPr>
              <w:fldChar w:fldCharType="separate"/>
            </w:r>
            <w:r>
              <w:rPr>
                <w:rStyle w:val="Verzeichnissprung"/>
                <w:vanish w:val="false"/>
              </w:rPr>
              <w:tab/>
              <w:t>10</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7">
            <w:r>
              <w:rPr>
                <w:webHidden/>
                <w:rStyle w:val="Verzeichnissprung"/>
                <w:rFonts w:cs="Calibri" w:cstheme="minorHAnsi"/>
                <w:vanish w:val="false"/>
              </w:rPr>
              <w:t>9.2.</w:t>
            </w:r>
            <w:r>
              <w:rPr>
                <w:rStyle w:val="Verzeichnissprung"/>
                <w:rFonts w:eastAsia="" w:eastAsiaTheme="minorEastAsia"/>
                <w:lang w:eastAsia="de-DE"/>
              </w:rPr>
              <w:tab/>
            </w:r>
            <w:r>
              <w:rPr>
                <w:rStyle w:val="Verzeichnissprung"/>
                <w:rFonts w:cs="Calibri" w:cstheme="minorHAnsi"/>
              </w:rPr>
              <w:t>Auswahl des Vorgehensmodells</w:t>
            </w:r>
            <w:r>
              <w:rPr>
                <w:webHidden/>
              </w:rPr>
              <w:fldChar w:fldCharType="begin"/>
            </w:r>
            <w:r>
              <w:rPr>
                <w:webHidden/>
              </w:rPr>
              <w:instrText>PAGEREF _Toc482459837 \h</w:instrText>
            </w:r>
            <w:r>
              <w:rPr>
                <w:webHidden/>
              </w:rPr>
              <w:fldChar w:fldCharType="separate"/>
            </w:r>
            <w:r>
              <w:rPr>
                <w:rStyle w:val="Verzeichnissprung"/>
                <w:vanish w:val="false"/>
              </w:rPr>
              <w:tab/>
              <w:t>11</w:t>
            </w:r>
            <w:r>
              <w:rPr>
                <w:webHidden/>
              </w:rPr>
              <w:fldChar w:fldCharType="end"/>
            </w:r>
          </w:hyperlink>
        </w:p>
        <w:p>
          <w:pPr>
            <w:pStyle w:val="Inhaltsverzeichnis2"/>
            <w:tabs>
              <w:tab w:val="left" w:pos="880" w:leader="none"/>
              <w:tab w:val="right" w:pos="9344" w:leader="dot"/>
            </w:tabs>
            <w:rPr>
              <w:rFonts w:eastAsia="" w:eastAsiaTheme="minorEastAsia"/>
              <w:lang w:eastAsia="de-DE"/>
            </w:rPr>
          </w:pPr>
          <w:hyperlink w:anchor="_Toc482459838">
            <w:r>
              <w:rPr>
                <w:webHidden/>
                <w:rStyle w:val="Verzeichnissprung"/>
                <w:vanish w:val="false"/>
              </w:rPr>
              <w:t>9.3.</w:t>
            </w:r>
            <w:r>
              <w:rPr>
                <w:rStyle w:val="Verzeichnissprung"/>
                <w:rFonts w:eastAsia="" w:eastAsiaTheme="minorEastAsia"/>
                <w:lang w:eastAsia="de-DE"/>
              </w:rPr>
              <w:tab/>
            </w:r>
            <w:r>
              <w:rPr>
                <w:rStyle w:val="Verzeichnissprung"/>
              </w:rPr>
              <w:t>Fazit</w:t>
            </w:r>
            <w:r>
              <w:rPr>
                <w:webHidden/>
              </w:rPr>
              <w:fldChar w:fldCharType="begin"/>
            </w:r>
            <w:r>
              <w:rPr>
                <w:webHidden/>
              </w:rPr>
              <w:instrText>PAGEREF _Toc482459838 \h</w:instrText>
            </w:r>
            <w:r>
              <w:rPr>
                <w:webHidden/>
              </w:rPr>
              <w:fldChar w:fldCharType="separate"/>
            </w:r>
            <w:r>
              <w:rPr>
                <w:rStyle w:val="Verzeichnissprung"/>
                <w:vanish w:val="false"/>
              </w:rPr>
              <w:tab/>
              <w:t>11</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39">
            <w:r>
              <w:rPr>
                <w:webHidden/>
                <w:rStyle w:val="Verzeichnissprung"/>
                <w:rFonts w:cs="Calibri" w:cstheme="minorHAnsi"/>
                <w:vanish w:val="false"/>
              </w:rPr>
              <w:t>10.</w:t>
            </w:r>
            <w:r>
              <w:rPr>
                <w:rStyle w:val="Verzeichnissprung"/>
                <w:rFonts w:eastAsia="" w:eastAsiaTheme="minorEastAsia"/>
                <w:lang w:eastAsia="de-DE"/>
              </w:rPr>
              <w:tab/>
            </w:r>
            <w:r>
              <w:rPr>
                <w:rStyle w:val="Verzeichnissprung"/>
                <w:rFonts w:cs="Calibri" w:cstheme="minorHAnsi"/>
              </w:rPr>
              <w:t>Kommunikationsmodell</w:t>
            </w:r>
            <w:r>
              <w:rPr>
                <w:webHidden/>
              </w:rPr>
              <w:fldChar w:fldCharType="begin"/>
            </w:r>
            <w:r>
              <w:rPr>
                <w:webHidden/>
              </w:rPr>
              <w:instrText>PAGEREF _Toc482459839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0">
            <w:r>
              <w:rPr>
                <w:webHidden/>
                <w:rStyle w:val="Verzeichnissprung"/>
                <w:rFonts w:cs="Calibri" w:cstheme="minorHAnsi"/>
                <w:vanish w:val="false"/>
              </w:rPr>
              <w:t>10.1.</w:t>
            </w:r>
            <w:r>
              <w:rPr>
                <w:rStyle w:val="Verzeichnissprung"/>
                <w:rFonts w:eastAsia="" w:eastAsiaTheme="minorEastAsia"/>
                <w:lang w:eastAsia="de-DE"/>
              </w:rPr>
              <w:tab/>
            </w:r>
            <w:r>
              <w:rPr>
                <w:rStyle w:val="Verzeichnissprung"/>
                <w:rFonts w:cs="Calibri" w:cstheme="minorHAnsi"/>
              </w:rPr>
              <w:t>Deskriptives Modell</w:t>
            </w:r>
            <w:r>
              <w:rPr>
                <w:webHidden/>
              </w:rPr>
              <w:fldChar w:fldCharType="begin"/>
            </w:r>
            <w:r>
              <w:rPr>
                <w:webHidden/>
              </w:rPr>
              <w:instrText>PAGEREF _Toc482459840 \h</w:instrText>
            </w:r>
            <w:r>
              <w:rPr>
                <w:webHidden/>
              </w:rPr>
              <w:fldChar w:fldCharType="separate"/>
            </w:r>
            <w:r>
              <w:rPr>
                <w:rStyle w:val="Verzeichnissprung"/>
                <w:vanish w:val="false"/>
              </w:rPr>
              <w:tab/>
              <w:t>13</w:t>
            </w:r>
            <w:r>
              <w:rPr>
                <w:webHidden/>
              </w:rPr>
              <w:fldChar w:fldCharType="end"/>
            </w:r>
          </w:hyperlink>
        </w:p>
        <w:p>
          <w:pPr>
            <w:pStyle w:val="Inhaltsverzeichnis2"/>
            <w:tabs>
              <w:tab w:val="left" w:pos="1100" w:leader="none"/>
              <w:tab w:val="right" w:pos="9344" w:leader="dot"/>
            </w:tabs>
            <w:rPr>
              <w:rFonts w:eastAsia="" w:eastAsiaTheme="minorEastAsia"/>
              <w:lang w:eastAsia="de-DE"/>
            </w:rPr>
          </w:pPr>
          <w:hyperlink w:anchor="_Toc482459841">
            <w:r>
              <w:rPr>
                <w:webHidden/>
                <w:rStyle w:val="Verzeichnissprung"/>
                <w:rFonts w:cs="Calibri" w:cstheme="minorHAnsi"/>
                <w:vanish w:val="false"/>
              </w:rPr>
              <w:t>10.2.</w:t>
            </w:r>
            <w:r>
              <w:rPr>
                <w:rStyle w:val="Verzeichnissprung"/>
                <w:rFonts w:eastAsia="" w:eastAsiaTheme="minorEastAsia"/>
                <w:lang w:eastAsia="de-DE"/>
              </w:rPr>
              <w:tab/>
            </w:r>
            <w:r>
              <w:rPr>
                <w:rStyle w:val="Verzeichnissprung"/>
                <w:rFonts w:cs="Calibri" w:cstheme="minorHAnsi"/>
              </w:rPr>
              <w:t>Präskriptives Modell</w:t>
            </w:r>
            <w:r>
              <w:rPr>
                <w:webHidden/>
              </w:rPr>
              <w:fldChar w:fldCharType="begin"/>
            </w:r>
            <w:r>
              <w:rPr>
                <w:webHidden/>
              </w:rPr>
              <w:instrText>PAGEREF _Toc482459841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2">
            <w:r>
              <w:rPr>
                <w:webHidden/>
                <w:rStyle w:val="Verzeichnissprung"/>
                <w:rFonts w:cs="Calibri" w:cstheme="minorHAnsi"/>
                <w:vanish w:val="false"/>
              </w:rPr>
              <w:t>11.</w:t>
            </w:r>
            <w:r>
              <w:rPr>
                <w:rStyle w:val="Verzeichnissprung"/>
                <w:rFonts w:eastAsia="" w:eastAsiaTheme="minorEastAsia"/>
                <w:lang w:eastAsia="de-DE"/>
              </w:rPr>
              <w:tab/>
            </w:r>
            <w:r>
              <w:rPr>
                <w:rStyle w:val="Verzeichnissprung"/>
                <w:rFonts w:cs="Calibri" w:cstheme="minorHAnsi"/>
              </w:rPr>
              <w:t>Architektur</w:t>
            </w:r>
            <w:r>
              <w:rPr>
                <w:webHidden/>
              </w:rPr>
              <w:fldChar w:fldCharType="begin"/>
            </w:r>
            <w:r>
              <w:rPr>
                <w:webHidden/>
              </w:rPr>
              <w:instrText>PAGEREF _Toc482459842 \h</w:instrText>
            </w:r>
            <w:r>
              <w:rPr>
                <w:webHidden/>
              </w:rPr>
              <w:fldChar w:fldCharType="separate"/>
            </w:r>
            <w:r>
              <w:rPr>
                <w:rStyle w:val="Verzeichnissprung"/>
                <w:vanish w:val="false"/>
              </w:rPr>
              <w:tab/>
              <w:t>13</w:t>
            </w:r>
            <w:r>
              <w:rPr>
                <w:webHidden/>
              </w:rPr>
              <w:fldChar w:fldCharType="end"/>
            </w:r>
          </w:hyperlink>
        </w:p>
        <w:p>
          <w:pPr>
            <w:pStyle w:val="Inhaltsverzeichnis1"/>
            <w:tabs>
              <w:tab w:val="left" w:pos="660" w:leader="none"/>
              <w:tab w:val="right" w:pos="9344" w:leader="dot"/>
            </w:tabs>
            <w:rPr>
              <w:rFonts w:eastAsia="" w:eastAsiaTheme="minorEastAsia"/>
              <w:lang w:eastAsia="de-DE"/>
            </w:rPr>
          </w:pPr>
          <w:hyperlink w:anchor="_Toc482459843">
            <w:r>
              <w:rPr>
                <w:webHidden/>
                <w:rStyle w:val="Verzeichnissprung"/>
                <w:vanish w:val="false"/>
              </w:rPr>
              <w:t>12.</w:t>
            </w:r>
            <w:r>
              <w:rPr>
                <w:rStyle w:val="Verzeichnissprung"/>
                <w:rFonts w:eastAsia="" w:eastAsiaTheme="minorEastAsia"/>
                <w:lang w:eastAsia="de-DE"/>
              </w:rPr>
              <w:tab/>
            </w:r>
            <w:r>
              <w:rPr>
                <w:rStyle w:val="Verzeichnissprung"/>
              </w:rPr>
              <w:t>Quellenverzeichnis</w:t>
            </w:r>
            <w:r>
              <w:rPr>
                <w:webHidden/>
              </w:rPr>
              <w:fldChar w:fldCharType="begin"/>
            </w:r>
            <w:r>
              <w:rPr>
                <w:webHidden/>
              </w:rPr>
              <w:instrText>PAGEREF _Toc482459843 \h</w:instrText>
            </w:r>
            <w:r>
              <w:rPr>
                <w:webHidden/>
              </w:rPr>
              <w:fldChar w:fldCharType="separate"/>
            </w:r>
            <w:r>
              <w:rPr>
                <w:rStyle w:val="Verzeichnissprung"/>
                <w:vanish w:val="false"/>
              </w:rPr>
              <w:tab/>
              <w:t>14</w:t>
            </w:r>
            <w:r>
              <w:rPr>
                <w:webHidden/>
              </w:rPr>
              <w:fldChar w:fldCharType="end"/>
            </w:r>
          </w:hyperlink>
        </w:p>
        <w:p>
          <w:pPr>
            <w:pStyle w:val="Normal"/>
            <w:ind w:left="708" w:hanging="708"/>
            <w:rPr>
              <w:rFonts w:cs="Calibri" w:cstheme="minorHAnsi"/>
              <w:b/>
              <w:b/>
              <w:bCs/>
            </w:rPr>
          </w:pPr>
          <w:r>
            <w:rPr>
              <w:rFonts w:cs="Calibri" w:cstheme="minorHAnsi"/>
              <w:b/>
              <w:bCs/>
            </w:rPr>
          </w:r>
          <w:r>
            <w:fldChar w:fldCharType="end"/>
          </w:r>
        </w:p>
      </w:sdtContent>
    </w:sdt>
    <w:p>
      <w:pPr>
        <w:pStyle w:val="Normal"/>
        <w:ind w:left="708" w:hanging="708"/>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r>
        <w:br w:type="page"/>
      </w:r>
    </w:p>
    <w:p>
      <w:pPr>
        <w:pStyle w:val="TOCHeading"/>
        <w:rPr/>
      </w:pPr>
      <w:bookmarkStart w:id="1" w:name="_Toc482459807"/>
      <w:bookmarkEnd w:id="1"/>
      <w:r>
        <w:rPr>
          <w:rFonts w:cs="Calibri" w:cstheme="minorHAnsi"/>
          <w:color w:val="767171" w:themeColor="background2" w:themeShade="80"/>
        </w:rPr>
        <w:t>Abbildungsverzeichniss</w:t>
      </w:r>
    </w:p>
    <w:p>
      <w:pPr>
        <w:sectPr>
          <w:headerReference w:type="default" r:id="rId3"/>
          <w:type w:val="nextPage"/>
          <w:pgSz w:w="11906" w:h="16838"/>
          <w:pgMar w:left="1701" w:right="851" w:header="709" w:top="1134" w:footer="0" w:bottom="1134" w:gutter="0"/>
          <w:pgNumType w:fmt="upperRoman"/>
          <w:formProt w:val="false"/>
          <w:titlePg/>
          <w:textDirection w:val="lrTb"/>
          <w:docGrid w:type="default" w:linePitch="360" w:charSpace="4294965247"/>
        </w:sectPr>
        <w:pStyle w:val="Tableoffigures"/>
        <w:tabs>
          <w:tab w:val="right" w:pos="9344" w:leader="dot"/>
        </w:tabs>
        <w:rPr>
          <w:rFonts w:eastAsia="" w:eastAsiaTheme="minorEastAsia"/>
          <w:lang w:eastAsia="de-DE"/>
        </w:rPr>
      </w:pPr>
      <w:r>
        <w:fldChar w:fldCharType="begin"/>
      </w:r>
      <w:r>
        <w:instrText> TOC \c "Abb." </w:instrText>
      </w:r>
      <w:r>
        <w:fldChar w:fldCharType="separate"/>
      </w:r>
      <w:hyperlink w:anchor="_Toc482110715">
        <w:r>
          <w:rPr>
            <w:webHidden/>
            <w:rStyle w:val="Verzeichnissprung"/>
            <w:vanish w:val="false"/>
            <w:color w:val="023160" w:themeColor="hyperlink" w:themeShade="80"/>
          </w:rPr>
          <w:t>Abb. 1 Architekturmodell</w:t>
        </w:r>
        <w:r>
          <w:rPr>
            <w:webHidden/>
          </w:rPr>
          <w:fldChar w:fldCharType="begin"/>
        </w:r>
        <w:r>
          <w:rPr>
            <w:webHidden/>
          </w:rPr>
          <w:instrText>PAGEREF _Toc482110715 \h</w:instrText>
        </w:r>
        <w:r>
          <w:rPr>
            <w:webHidden/>
          </w:rPr>
          <w:fldChar w:fldCharType="separate"/>
        </w:r>
        <w:r>
          <w:rPr>
            <w:rStyle w:val="Verzeichnissprung"/>
          </w:rPr>
          <w:tab/>
          <w:t>4</w:t>
        </w:r>
        <w:r>
          <w:rPr>
            <w:webHidden/>
          </w:rPr>
          <w:fldChar w:fldCharType="end"/>
        </w:r>
      </w:hyperlink>
    </w:p>
    <w:p>
      <w:pPr>
        <w:pStyle w:val="Berschrift1"/>
        <w:numPr>
          <w:ilvl w:val="0"/>
          <w:numId w:val="1"/>
        </w:numPr>
        <w:spacing w:lineRule="auto" w:line="276" w:before="0" w:after="160"/>
        <w:rPr>
          <w:rFonts w:cs="Calibri" w:cstheme="minorHAnsi"/>
        </w:rPr>
      </w:pPr>
      <w:bookmarkStart w:id="2" w:name="_Toc482459808"/>
      <w:bookmarkEnd w:id="2"/>
      <w:r>
        <w:rPr>
          <w:rFonts w:cs="Calibri" w:cstheme="minorHAnsi"/>
        </w:rPr>
        <w:t>Einleitung</w:t>
      </w:r>
      <w:r>
        <w:fldChar w:fldCharType="end"/>
      </w:r>
    </w:p>
    <w:p>
      <w:pPr>
        <w:pStyle w:val="Berschrift2"/>
        <w:numPr>
          <w:ilvl w:val="1"/>
          <w:numId w:val="1"/>
        </w:numPr>
        <w:spacing w:lineRule="auto" w:line="276"/>
        <w:rPr/>
      </w:pPr>
      <w:bookmarkStart w:id="3" w:name="_Toc482459809"/>
      <w:bookmarkEnd w:id="3"/>
      <w:r>
        <w:rPr>
          <w:rFonts w:cs="Calibri" w:cstheme="minorHAnsi"/>
        </w:rPr>
        <w:t>Nutzungsproblem</w:t>
      </w:r>
    </w:p>
    <w:p>
      <w:pPr>
        <w:pStyle w:val="Normal"/>
        <w:spacing w:lineRule="auto" w:line="276"/>
        <w:rPr/>
      </w:pPr>
      <w:r>
        <w:rPr>
          <w:rFonts w:cs="Calibri" w:cstheme="minorHAnsi"/>
        </w:rPr>
        <w:t>In vielen Entwicklungsländern ist die Bevölkerung sehr hoch und ein Großteil davon sind Kinder. Die Menschen leben in Armut und haben meist nur ungefähr einen US-Dollar pro Tag zum Leben zur Verfügung. Ca. 20% der dort lebenden Menschen sind stark unterernährt, was sich auf die dortige Armut zurückführen lässt. Oft wird dies durch mangelnde Aufklärung z.B. im Bereich Ackerbau verursacht, da das nötige Wissen für einen ertragr</w:t>
      </w:r>
      <w:bookmarkStart w:id="4" w:name="_GoBack"/>
      <w:bookmarkEnd w:id="4"/>
      <w:r>
        <w:rPr>
          <w:rFonts w:cs="Calibri" w:cstheme="minorHAnsi"/>
        </w:rPr>
        <w:t>eichen Anbau fehlt. Die Aufklärung der Bevölkerung wird jedoch dadurch erschwert, dass in diesen Entwicklungsländern ein Großteil der Menschen Analphabeten sind. So ist eine Aufklärung in Form von schriftlichen Informationen nicht möglich. Beispiel für diese Länder sind: Burkina Faso, Peru, Togo und Nepal. Die Bildungsbarriere zwischen den Entwicklungs- und den Industrieländern stellt ein erhebliches Problem dar.</w:t>
      </w:r>
    </w:p>
    <w:p>
      <w:pPr>
        <w:pStyle w:val="Berschrift2"/>
        <w:numPr>
          <w:ilvl w:val="1"/>
          <w:numId w:val="1"/>
        </w:numPr>
        <w:spacing w:lineRule="auto" w:line="276"/>
        <w:rPr/>
      </w:pPr>
      <w:bookmarkStart w:id="5" w:name="_Toc482459810"/>
      <w:bookmarkEnd w:id="5"/>
      <w:r>
        <w:rPr>
          <w:rFonts w:cs="Calibri" w:cstheme="minorHAnsi"/>
        </w:rPr>
        <w:t>Ziel des Projekts</w:t>
      </w:r>
    </w:p>
    <w:p>
      <w:pPr>
        <w:pStyle w:val="Normal"/>
        <w:spacing w:lineRule="auto" w:line="240"/>
        <w:rPr/>
      </w:pPr>
      <w:r>
        <w:rPr>
          <w:rFonts w:cs="Calibri" w:cstheme="minorHAnsi"/>
        </w:rPr>
        <w:t xml:space="preserve">Ziel ist es ein System zu entwerfen, welches die Bevölkerung der Entwicklungsländer im Bereich Ackerbau aufklärt. Dabei soll es zum einen den Menschen direkt etwas vermitteln, beispielsweise durch Abbildungen und Erklärungen die als Ton abgespielt werden können. Zum </w:t>
      </w:r>
      <w:del w:id="0" w:author="Pastuh" w:date="2017-05-13T17:18:00Z">
        <w:r>
          <w:rPr>
            <w:rFonts w:cs="Calibri" w:cstheme="minorHAnsi"/>
          </w:rPr>
          <w:delText>Anderen</w:delText>
        </w:r>
      </w:del>
      <w:ins w:id="1" w:author="Pastuh" w:date="2017-05-13T17:18:00Z">
        <w:r>
          <w:rPr>
            <w:rFonts w:cs="Calibri" w:cstheme="minorHAnsi"/>
          </w:rPr>
          <w:t>anderen</w:t>
        </w:r>
      </w:ins>
      <w:r>
        <w:rPr>
          <w:rFonts w:cs="Calibri" w:cstheme="minorHAnsi"/>
        </w:rPr>
        <w:t>, soll es auch die Helfer vor Ort bei der Vermittlung wichtiger Strategien und Untersuchungen in diesem Bereich unterstützen. So können zum Beispiel ermittelte Werte des Bodens, gespeichert und verarbeitet werden, so dass eine Anbauempfehlung vorgeschlagen wird. Außerdem werden kurzfristige Informationen über bestimmte Ereignisse, z.B. das Wetter (Dürreperioden oder Niederschlag) an die Landwirte gesendet. Doch nicht nur der aktuelle Anbau soll gefördert werden, sondern das System soll die Landwirtschaft nachhaltig unterstützen, so dass auch langfristige Klimaveränderungen in Betracht gezogen werden. In Folge dessen, sollen die Ackerbauern darüber informiert werden, ob es beispielsweise noch Sinn macht Kakaopflanzen in den nächsten 5 Jahren anzubauen, oder ob sie auf eine andere Pflanze zurückgreifen sollen, da durch die Klimaveränderungen die Erträge einbrechen könnten.</w:t>
      </w:r>
    </w:p>
    <w:p>
      <w:pPr>
        <w:pStyle w:val="Normal"/>
        <w:spacing w:lineRule="auto" w:line="240"/>
        <w:rPr/>
      </w:pPr>
      <w:r>
        <w:rPr>
          <w:rFonts w:cs="Calibri" w:cstheme="minorHAnsi"/>
        </w:rPr>
        <w:t xml:space="preserve">Besonders wichtig ist es dabei, die Wissensbarriere zwischen den Industrie- und Entwicklungsländern zu schließen. Die Menschen in Afrika sollen von unserem Wissen profitieren können und daher werden die Informationen für sie gerecht aufbereitet. </w:t>
      </w:r>
    </w:p>
    <w:p>
      <w:pPr>
        <w:pStyle w:val="Berschrift1"/>
        <w:numPr>
          <w:ilvl w:val="0"/>
          <w:numId w:val="1"/>
        </w:numPr>
        <w:spacing w:lineRule="auto" w:line="240" w:before="0" w:after="160"/>
        <w:rPr/>
      </w:pPr>
      <w:bookmarkStart w:id="6" w:name="_Toc482459811"/>
      <w:bookmarkEnd w:id="6"/>
      <w:r>
        <w:rPr>
          <w:rFonts w:cs="Calibri" w:cstheme="minorHAnsi"/>
        </w:rPr>
        <w:t>Domänenrecherche</w:t>
      </w:r>
    </w:p>
    <w:p>
      <w:pPr>
        <w:pStyle w:val="Normal"/>
        <w:spacing w:lineRule="auto" w:line="240"/>
        <w:rPr>
          <w:rFonts w:cs="Calibri" w:cstheme="minorHAnsi"/>
        </w:rPr>
      </w:pPr>
      <w:r>
        <w:rPr>
          <w:rFonts w:cs="Calibri" w:cstheme="minorHAnsi"/>
          <w:sz w:val="28"/>
          <w:szCs w:val="28"/>
        </w:rPr>
        <w:t xml:space="preserve">     </w:t>
      </w:r>
      <w:r>
        <w:rPr>
          <w:rFonts w:cs="Calibri" w:cstheme="minorHAnsi"/>
          <w:sz w:val="28"/>
          <w:szCs w:val="28"/>
        </w:rPr>
        <w:t>2.1 Analphabetismus</w:t>
      </w:r>
    </w:p>
    <w:p>
      <w:pPr>
        <w:pStyle w:val="Textkrper"/>
        <w:tabs>
          <w:tab w:val="left" w:pos="5475" w:leader="none"/>
        </w:tabs>
        <w:spacing w:lineRule="auto" w:line="240" w:before="0" w:after="140"/>
        <w:rPr>
          <w:rFonts w:ascii="Calibri" w:hAnsi="Calibri"/>
          <w:sz w:val="22"/>
          <w:szCs w:val="22"/>
        </w:rPr>
      </w:pPr>
      <w:r>
        <w:rPr>
          <w:b/>
          <w:bCs/>
          <w:sz w:val="22"/>
          <w:szCs w:val="22"/>
        </w:rPr>
        <w:t>Analphabetismus</w:t>
      </w:r>
    </w:p>
    <w:p>
      <w:pPr>
        <w:pStyle w:val="Textkrper"/>
        <w:tabs>
          <w:tab w:val="left" w:pos="5475" w:leader="none"/>
        </w:tabs>
        <w:spacing w:lineRule="auto" w:line="240" w:before="0" w:after="140"/>
        <w:rPr>
          <w:rFonts w:ascii="Calibri" w:hAnsi="Calibri"/>
          <w:sz w:val="22"/>
          <w:szCs w:val="22"/>
        </w:rPr>
      </w:pPr>
      <w:r>
        <w:rPr>
          <w:b w:val="false"/>
          <w:bCs w:val="false"/>
          <w:sz w:val="22"/>
          <w:szCs w:val="22"/>
        </w:rPr>
        <w:t>In ganz Deutschland gibt es ungefähr 7,5 Millionen Erwachsene die nicht richtig lesen und schreiben können. Dies kann verschiedene Ursachen haben, z.B. kommen die Menschen aus einem anderen Land wo sie nicht alphabetisiert wurden.</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Oft schämen sich diese Menschen für ihre mangelnde Lese-Schreibkompetenz.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Um diesen Menschen Inhalte zu vermitteln, kann man mit Audio, Videos und Visualisierungen arbeiten, welche leicht verständlich sind. </w:t>
      </w:r>
    </w:p>
    <w:p>
      <w:pPr>
        <w:pStyle w:val="Textkrper"/>
        <w:tabs>
          <w:tab w:val="left" w:pos="5475" w:leader="none"/>
        </w:tabs>
        <w:spacing w:lineRule="auto" w:line="240" w:before="0" w:after="140"/>
        <w:rPr>
          <w:rFonts w:ascii="Calibri" w:hAnsi="Calibri"/>
          <w:sz w:val="22"/>
          <w:szCs w:val="22"/>
        </w:rPr>
      </w:pPr>
      <w:r>
        <w:rPr>
          <w:b w:val="false"/>
          <w:bCs w:val="false"/>
          <w:sz w:val="22"/>
          <w:szCs w:val="22"/>
        </w:rPr>
        <w:t xml:space="preserve">Zu unterscheiden ist der primäre Analphabetismus vom Sekundären. </w:t>
      </w:r>
    </w:p>
    <w:p>
      <w:pPr>
        <w:pStyle w:val="Textkrper"/>
        <w:tabs>
          <w:tab w:val="left" w:pos="5475" w:leader="none"/>
        </w:tabs>
        <w:spacing w:lineRule="auto" w:line="240" w:before="0" w:after="140"/>
        <w:rPr>
          <w:rFonts w:ascii="Calibri" w:hAnsi="Calibri"/>
          <w:b/>
          <w:b/>
          <w:bCs/>
          <w:sz w:val="22"/>
          <w:szCs w:val="22"/>
        </w:rPr>
      </w:pPr>
      <w:r>
        <w:rPr>
          <w:b/>
          <w:bCs/>
          <w:sz w:val="22"/>
          <w:szCs w:val="22"/>
        </w:rPr>
        <w:t>Primärer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Man spricht von primären Analphabetismus, wenn ein Menschen in seinem ganzen Leben weder Lese- noch Schreibkompetenzen gesammelt hat. Meistens betrifft dies Menschen, welche in Regionen dieser Erde leben in welcher das Schulsystem nur gering ausgebaut ist bzw. nicht alle Menschen die Möglichkeit haben sich bilden zu können.</w:t>
      </w:r>
    </w:p>
    <w:p>
      <w:pPr>
        <w:pStyle w:val="Textkrper"/>
        <w:tabs>
          <w:tab w:val="left" w:pos="5475" w:leader="none"/>
        </w:tabs>
        <w:spacing w:lineRule="auto" w:line="240" w:before="0" w:after="140"/>
        <w:rPr>
          <w:rFonts w:ascii="Calibri" w:hAnsi="Calibri"/>
          <w:b/>
          <w:b/>
          <w:bCs/>
          <w:sz w:val="22"/>
          <w:szCs w:val="22"/>
        </w:rPr>
      </w:pPr>
      <w:r>
        <w:rPr>
          <w:b/>
          <w:bCs/>
          <w:sz w:val="22"/>
          <w:szCs w:val="22"/>
        </w:rPr>
        <w:t>Sekundärer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Im Gegensatz zum Primären Analphabetismus haben die Menschen bereits eine Schule besucht und Lese- und Schreibkompetenzen vermittelt bekommen. Allerdings kommt es vor, dass das Gelernt in Vergessenheit gerät und verloren gehen. Lesen und Schreiben wurde mit der Zeit verlernt.</w:t>
      </w:r>
    </w:p>
    <w:p>
      <w:pPr>
        <w:pStyle w:val="Textkrper"/>
        <w:tabs>
          <w:tab w:val="left" w:pos="5475" w:leader="none"/>
        </w:tabs>
        <w:spacing w:lineRule="auto" w:line="240" w:before="0" w:after="140"/>
        <w:rPr>
          <w:rFonts w:ascii="Calibri" w:hAnsi="Calibri"/>
          <w:b/>
          <w:b/>
          <w:bCs/>
          <w:sz w:val="22"/>
          <w:szCs w:val="22"/>
        </w:rPr>
      </w:pPr>
      <w:r>
        <w:rPr>
          <w:b/>
          <w:bCs/>
          <w:sz w:val="22"/>
          <w:szCs w:val="22"/>
        </w:rPr>
        <w:t>Funktionaler Analphabetismus</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Funktionaler Analphabetismus beschreibt den Grad zwischen der notwendigen und der erwarteten Beherrschung der Schriftsprache. Heute ist die Schreib-Lesekompetenz nicht aus unserem Leben weg zu denken, doch vor hundert Jahren sah das noch anders aus. Da waren nur geringe Erfordernisse in diesem Bereich notwendig, um Teil an der Gesellschaft zu sein. </w:t>
      </w:r>
    </w:p>
    <w:p>
      <w:pPr>
        <w:pStyle w:val="Textkrper"/>
        <w:tabs>
          <w:tab w:val="left" w:pos="5475" w:leader="none"/>
        </w:tabs>
        <w:spacing w:lineRule="auto" w:line="240" w:before="0" w:after="140"/>
        <w:rPr>
          <w:rFonts w:ascii="Calibri" w:hAnsi="Calibri"/>
          <w:b w:val="false"/>
          <w:b w:val="false"/>
          <w:bCs w:val="false"/>
          <w:sz w:val="22"/>
          <w:szCs w:val="22"/>
        </w:rPr>
      </w:pPr>
      <w:r>
        <w:rPr>
          <w:b w:val="false"/>
          <w:bCs w:val="false"/>
          <w:sz w:val="22"/>
          <w:szCs w:val="22"/>
        </w:rPr>
        <w:t xml:space="preserve">Doch man kann nicht nur historisch betrachtet differenzieren, sondern es reicht bereits ein Vergleich von Industrie- und Entwicklungsländern. In unseren gut entwickelten Regionen wird eine besonders gute Beherrschung der Schriftsprache vorausgesetzt. In Entwicklungsländern wird noch lange nicht so viel Wert darauf gelegt, da es auch nicht alle Menschen ermöglicht wird sich zu bilden. </w:t>
      </w:r>
    </w:p>
    <w:p>
      <w:pPr>
        <w:sectPr>
          <w:headerReference w:type="default" r:id="rId5"/>
          <w:type w:val="nextPage"/>
          <w:pgSz w:w="11906" w:h="16838"/>
          <w:pgMar w:left="1701" w:right="851" w:header="709" w:top="1134" w:footer="0" w:bottom="1134" w:gutter="0"/>
          <w:pgNumType w:start="1" w:fmt="decimal"/>
          <w:formProt w:val="false"/>
          <w:textDirection w:val="lrTb"/>
          <w:docGrid w:type="default" w:linePitch="360" w:charSpace="4294965247"/>
        </w:sectPr>
        <w:pStyle w:val="Textkrper"/>
        <w:tabs>
          <w:tab w:val="left" w:pos="5475" w:leader="none"/>
        </w:tabs>
        <w:spacing w:lineRule="auto" w:line="240" w:before="0" w:after="140"/>
        <w:rPr/>
      </w:pPr>
      <w:r>
        <w:rPr>
          <w:rFonts w:cs="Calibri" w:cstheme="minorHAnsi"/>
          <w:b w:val="false"/>
          <w:bCs w:val="false"/>
          <w:sz w:val="22"/>
          <w:szCs w:val="22"/>
        </w:rPr>
        <w:t xml:space="preserve">Menschen können aus verschiedenen Ursachen in den Analphabetismus geraten. Die folgende </w:t>
      </w:r>
      <w:r>
        <w:drawing>
          <wp:anchor behindDoc="0" distT="0" distB="0" distL="0" distR="0" simplePos="0" locked="0" layoutInCell="1" allowOverlap="1" relativeHeight="11">
            <wp:simplePos x="0" y="0"/>
            <wp:positionH relativeFrom="column">
              <wp:posOffset>-130810</wp:posOffset>
            </wp:positionH>
            <wp:positionV relativeFrom="paragraph">
              <wp:posOffset>473075</wp:posOffset>
            </wp:positionV>
            <wp:extent cx="3815080" cy="5494655"/>
            <wp:effectExtent l="0" t="0" r="0" b="0"/>
            <wp:wrapTopAndBottom/>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4"/>
                    <a:stretch>
                      <a:fillRect/>
                    </a:stretch>
                  </pic:blipFill>
                  <pic:spPr bwMode="auto">
                    <a:xfrm>
                      <a:off x="0" y="0"/>
                      <a:ext cx="3815080" cy="5494655"/>
                    </a:xfrm>
                    <a:prstGeom prst="rect">
                      <a:avLst/>
                    </a:prstGeom>
                  </pic:spPr>
                </pic:pic>
              </a:graphicData>
            </a:graphic>
          </wp:anchor>
        </w:drawing>
      </w:r>
      <w:r>
        <w:rPr>
          <w:rFonts w:cs="Calibri" w:cstheme="minorHAnsi"/>
          <w:b w:val="false"/>
          <w:bCs w:val="false"/>
          <w:sz w:val="22"/>
          <w:szCs w:val="22"/>
        </w:rPr>
        <w:t>A</w:t>
      </w:r>
      <w:r>
        <w:rPr>
          <w:rFonts w:cs="Calibri" w:cstheme="minorHAnsi"/>
          <w:b w:val="false"/>
          <w:bCs w:val="false"/>
          <w:sz w:val="22"/>
          <w:szCs w:val="22"/>
        </w:rPr>
        <w:t>bbildung verdeutlicht einen Großteil möglicher Ursachen.</w:t>
      </w:r>
    </w:p>
    <w:p>
      <w:pPr>
        <w:pStyle w:val="Normal"/>
        <w:spacing w:lineRule="auto" w:line="240"/>
        <w:rPr/>
      </w:pPr>
      <w:r>
        <w:rPr>
          <w:rFonts w:ascii="Arial" w:hAnsi="Arial"/>
          <w:b/>
          <w:bCs/>
          <w:sz w:val="32"/>
          <w:szCs w:val="32"/>
        </w:rPr>
        <w:t xml:space="preserve">    </w:t>
      </w:r>
      <w:r>
        <w:rPr>
          <w:rFonts w:ascii="Arial" w:hAnsi="Arial"/>
          <w:b w:val="false"/>
          <w:bCs w:val="false"/>
          <w:sz w:val="32"/>
          <w:szCs w:val="32"/>
        </w:rPr>
        <w:t>2.2 Bodenfruchtbarkeit</w:t>
      </w:r>
    </w:p>
    <w:p>
      <w:pPr>
        <w:pStyle w:val="Normal"/>
        <w:spacing w:lineRule="auto" w:line="240"/>
        <w:rPr/>
      </w:pPr>
      <w:r>
        <w:rPr>
          <w:rFonts w:ascii="Arial" w:hAnsi="Arial"/>
        </w:rPr>
        <w:t xml:space="preserve">" ... die Fähigkeit eines Bodens, Frucht zu tragen, d.h. den Pflanzen als Standort zu dienen und nachhaltig regelmäßige Pflanzenerträge von hoher Qualität zu erzeugen." </w:t>
      </w:r>
    </w:p>
    <w:p>
      <w:pPr>
        <w:pStyle w:val="Normal"/>
        <w:spacing w:lineRule="auto" w:line="240"/>
        <w:rPr/>
      </w:pPr>
      <w:r>
        <w:rPr>
          <w:rFonts w:ascii="Arial" w:hAnsi="Arial"/>
          <w:b/>
          <w:bCs/>
        </w:rPr>
        <w:t>Wichtige Faktoren für einen fruchtbaren Boden</w:t>
      </w:r>
    </w:p>
    <w:p>
      <w:pPr>
        <w:pStyle w:val="Normal"/>
        <w:numPr>
          <w:ilvl w:val="0"/>
          <w:numId w:val="2"/>
        </w:numPr>
        <w:spacing w:lineRule="auto" w:line="240"/>
        <w:rPr/>
      </w:pPr>
      <w:r>
        <w:rPr>
          <w:rFonts w:ascii="Arial" w:hAnsi="Arial"/>
        </w:rPr>
        <w:t xml:space="preserve">Bodentiefe (Bodengründigkeit bzw. maximale Durchwurzelungstiefe) </w:t>
      </w:r>
    </w:p>
    <w:p>
      <w:pPr>
        <w:pStyle w:val="Textkrper"/>
        <w:numPr>
          <w:ilvl w:val="0"/>
          <w:numId w:val="2"/>
        </w:numPr>
        <w:spacing w:lineRule="auto" w:line="240"/>
        <w:rPr/>
      </w:pPr>
      <w:r>
        <w:rPr>
          <w:rFonts w:ascii="Arial" w:hAnsi="Arial"/>
        </w:rPr>
        <w:t xml:space="preserve">Bodenkörnung bzw. Bodenart </w:t>
      </w:r>
    </w:p>
    <w:p>
      <w:pPr>
        <w:pStyle w:val="Textkrper"/>
        <w:numPr>
          <w:ilvl w:val="0"/>
          <w:numId w:val="2"/>
        </w:numPr>
        <w:spacing w:lineRule="auto" w:line="240"/>
        <w:rPr/>
      </w:pPr>
      <w:r>
        <w:rPr>
          <w:rFonts w:ascii="Arial" w:hAnsi="Arial"/>
        </w:rPr>
        <w:t xml:space="preserve">Struktur des Bodenkörpers bzw. Bodengefüge </w:t>
      </w:r>
    </w:p>
    <w:p>
      <w:pPr>
        <w:pStyle w:val="Textkrper"/>
        <w:numPr>
          <w:ilvl w:val="0"/>
          <w:numId w:val="2"/>
        </w:numPr>
        <w:spacing w:lineRule="auto" w:line="240"/>
        <w:rPr/>
      </w:pPr>
      <w:r>
        <w:rPr>
          <w:rFonts w:ascii="Arial" w:hAnsi="Arial"/>
        </w:rPr>
        <w:t xml:space="preserve">Luft- und Wasserführung </w:t>
      </w:r>
    </w:p>
    <w:p>
      <w:pPr>
        <w:pStyle w:val="Textkrper"/>
        <w:numPr>
          <w:ilvl w:val="0"/>
          <w:numId w:val="2"/>
        </w:numPr>
        <w:spacing w:lineRule="auto" w:line="240"/>
        <w:rPr/>
      </w:pPr>
      <w:r>
        <w:rPr>
          <w:rFonts w:ascii="Arial" w:hAnsi="Arial"/>
        </w:rPr>
        <w:t xml:space="preserve">Humusgehalt und -zusammensetzung (s. Organische Substanz) </w:t>
      </w:r>
    </w:p>
    <w:p>
      <w:pPr>
        <w:pStyle w:val="Textkrper"/>
        <w:numPr>
          <w:ilvl w:val="0"/>
          <w:numId w:val="2"/>
        </w:numPr>
        <w:spacing w:lineRule="auto" w:line="240"/>
        <w:rPr/>
      </w:pPr>
      <w:r>
        <w:rPr>
          <w:rFonts w:ascii="Arial" w:hAnsi="Arial"/>
        </w:rPr>
        <w:t xml:space="preserve">Bodenaktivität </w:t>
      </w:r>
    </w:p>
    <w:p>
      <w:pPr>
        <w:pStyle w:val="Textkrper"/>
        <w:numPr>
          <w:ilvl w:val="0"/>
          <w:numId w:val="2"/>
        </w:numPr>
        <w:spacing w:lineRule="auto" w:line="240"/>
        <w:rPr/>
      </w:pPr>
      <w:r>
        <w:rPr>
          <w:rFonts w:ascii="Arial" w:hAnsi="Arial"/>
        </w:rPr>
        <w:t xml:space="preserve">Austauschkapazität und Nährsalzgehalt der Bodenlösung </w:t>
      </w:r>
    </w:p>
    <w:p>
      <w:pPr>
        <w:pStyle w:val="Textkrper"/>
        <w:numPr>
          <w:ilvl w:val="0"/>
          <w:numId w:val="2"/>
        </w:numPr>
        <w:spacing w:lineRule="auto" w:line="240"/>
        <w:rPr/>
      </w:pPr>
      <w:r>
        <w:rPr>
          <w:rFonts w:ascii="Arial" w:hAnsi="Arial"/>
        </w:rPr>
        <w:t xml:space="preserve">Bodenreaktion </w:t>
      </w:r>
    </w:p>
    <w:p>
      <w:pPr>
        <w:pStyle w:val="Textkrper"/>
        <w:numPr>
          <w:ilvl w:val="0"/>
          <w:numId w:val="2"/>
        </w:numPr>
        <w:spacing w:lineRule="auto" w:line="240"/>
        <w:rPr/>
      </w:pPr>
      <w:r>
        <w:rPr>
          <w:rFonts w:ascii="Arial" w:hAnsi="Arial"/>
        </w:rPr>
        <w:t xml:space="preserve">Gehalt an schädlichen bzw. wachstumshemmenden Stoffen </w:t>
      </w:r>
    </w:p>
    <w:p>
      <w:pPr>
        <w:pStyle w:val="Textkrper"/>
        <w:numPr>
          <w:ilvl w:val="0"/>
          <w:numId w:val="2"/>
        </w:numPr>
        <w:spacing w:lineRule="auto" w:line="240"/>
        <w:rPr/>
      </w:pPr>
      <w:r>
        <w:rPr>
          <w:rFonts w:ascii="Arial" w:hAnsi="Arial"/>
        </w:rPr>
        <w:t xml:space="preserve">Oberflächenrelief, Hangneigung und Exposition </w:t>
      </w:r>
    </w:p>
    <w:p>
      <w:pPr>
        <w:pStyle w:val="Textkrper"/>
        <w:numPr>
          <w:ilvl w:val="0"/>
          <w:numId w:val="2"/>
        </w:numPr>
        <w:spacing w:lineRule="auto" w:line="240"/>
        <w:rPr/>
      </w:pPr>
      <w:r>
        <w:rPr>
          <w:rFonts w:ascii="Arial" w:hAnsi="Arial"/>
        </w:rPr>
        <w:t xml:space="preserve">Klimafaktoren </w:t>
      </w:r>
    </w:p>
    <w:p>
      <w:pPr>
        <w:pStyle w:val="Textkrper"/>
        <w:spacing w:lineRule="auto" w:line="240"/>
        <w:rPr/>
      </w:pPr>
      <w:r>
        <w:rPr>
          <w:rFonts w:ascii="Arial" w:hAnsi="Arial"/>
        </w:rPr>
        <w:t xml:space="preserve">Im Allgemeinen besteht der wichtigste Zusammenhang zwischen Bodenfruchtbarkeit, organischer Substanz und Bodenaktivität. Organische Substanzen werden von Bodenorganismen zersetzt, wobei anorganische Substanzen entstehen und anschließend den Pflanzen als Nährstoffe zur Verfügung stehen. Diese werden über die Wurzeln aus dem Boden entnommen. Die Gesamtheit von allen physikalischen, chemischen und biologischen Faktoren des Bodens beeinflussen die Fruchtbarkeit. </w:t>
      </w:r>
    </w:p>
    <w:p>
      <w:pPr>
        <w:pStyle w:val="Textkrper"/>
        <w:tabs>
          <w:tab w:val="left" w:pos="5475" w:leader="none"/>
        </w:tabs>
        <w:spacing w:lineRule="auto" w:line="240" w:before="0" w:after="140"/>
        <w:rPr>
          <w:rStyle w:val="Starkbetont"/>
          <w:rFonts w:ascii="Arial" w:hAnsi="Arial"/>
          <w:b w:val="false"/>
          <w:b w:val="false"/>
          <w:bCs w:val="false"/>
          <w:sz w:val="20"/>
          <w:szCs w:val="20"/>
        </w:rPr>
      </w:pPr>
      <w:r>
        <w:rPr>
          <w:rFonts w:cs="Calibri" w:ascii="Arial" w:hAnsi="Arial" w:cstheme="minorHAnsi"/>
          <w:b w:val="false"/>
          <w:bCs w:val="false"/>
          <w:sz w:val="22"/>
          <w:szCs w:val="22"/>
        </w:rPr>
        <w:t>„</w:t>
      </w:r>
      <w:r>
        <w:rPr>
          <w:rFonts w:cs="Calibri" w:ascii="Arial" w:hAnsi="Arial" w:cstheme="minorHAnsi"/>
          <w:b w:val="false"/>
          <w:bCs w:val="false"/>
          <w:sz w:val="22"/>
          <w:szCs w:val="22"/>
        </w:rPr>
        <w:t>Ideal für eine hohe Bodenfruchtbarkeit wäre ein tiefgründiger, ausgewogen strukturierter Bodenkörper mit guter Durchlüftung und ausreichender Bodenfeuchte, hohen Huminstoffgehalten und ausgeprägter Krümelstruktur, der eine schwach saure Bodenreaktion (pH 5.0 - 6.5) aufweist, frei von Hemm- und Schadstoffen ist und sich durch eine hohe Bodenaktivität auszeichnet. Unterstützt wird diese Entwicklung durch klimatische Faktoren wie eine ausreichende Niederschlagsverteilung und Wärmeversorgung während der gesamten Vegetationsperiode.“</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Style w:val="Starkbetont"/>
          <w:rFonts w:cs="Calibri" w:ascii="Arial" w:hAnsi="Arial" w:cstheme="minorHAnsi"/>
          <w:b w:val="false"/>
          <w:bCs w:val="false"/>
          <w:sz w:val="20"/>
          <w:szCs w:val="20"/>
        </w:rPr>
        <w:t xml:space="preserve">Beziehungen zwischen Bodenfruchtbarkeit und Ertragsleistungen des Bodens in einem Agrarökosystem </w:t>
      </w:r>
      <w:r>
        <w:rPr>
          <w:rFonts w:cs="Calibri" w:ascii="Arial" w:hAnsi="Arial" w:cstheme="minorHAnsi"/>
          <w:b w:val="false"/>
          <w:bCs w:val="false"/>
          <w:sz w:val="20"/>
          <w:szCs w:val="20"/>
        </w:rPr>
        <w:t xml:space="preserve">(Abb. nach GISI et al. 1997, S. 237) </w:t>
      </w:r>
    </w:p>
    <w:p>
      <w:pPr>
        <w:pStyle w:val="Textkrper"/>
        <w:spacing w:lineRule="auto" w:line="240"/>
        <w:rPr/>
      </w:pPr>
      <w:r>
        <w:rPr/>
        <w:drawing>
          <wp:anchor behindDoc="0" distT="0" distB="0" distL="0" distR="0" simplePos="0" locked="0" layoutInCell="1" allowOverlap="1" relativeHeight="16">
            <wp:simplePos x="0" y="0"/>
            <wp:positionH relativeFrom="column">
              <wp:posOffset>-38100</wp:posOffset>
            </wp:positionH>
            <wp:positionV relativeFrom="paragraph">
              <wp:posOffset>91440</wp:posOffset>
            </wp:positionV>
            <wp:extent cx="3320415" cy="2429510"/>
            <wp:effectExtent l="0" t="0" r="0" b="0"/>
            <wp:wrapTopAndBottom/>
            <wp:docPr id="4"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pic:cNvPicPr>
                      <a:picLocks noChangeAspect="1" noChangeArrowheads="1"/>
                    </pic:cNvPicPr>
                  </pic:nvPicPr>
                  <pic:blipFill>
                    <a:blip r:embed="rId6"/>
                    <a:stretch>
                      <a:fillRect/>
                    </a:stretch>
                  </pic:blipFill>
                  <pic:spPr bwMode="auto">
                    <a:xfrm>
                      <a:off x="0" y="0"/>
                      <a:ext cx="3320415" cy="2429510"/>
                    </a:xfrm>
                    <a:prstGeom prst="rect">
                      <a:avLst/>
                    </a:prstGeom>
                  </pic:spPr>
                </pic:pic>
              </a:graphicData>
            </a:graphic>
          </wp:anchor>
        </w:drawing>
      </w:r>
    </w:p>
    <w:p>
      <w:pPr>
        <w:pStyle w:val="Textkrper"/>
        <w:spacing w:lineRule="auto" w:line="240"/>
        <w:rPr/>
      </w:pPr>
      <w:r>
        <w:rPr/>
      </w:r>
    </w:p>
    <w:p>
      <w:pPr>
        <w:pStyle w:val="Textkrper"/>
        <w:spacing w:lineRule="auto" w:line="240"/>
        <w:rPr/>
      </w:pPr>
      <w:r>
        <w:rPr>
          <w:rFonts w:ascii="Arial" w:hAnsi="Arial"/>
          <w:b/>
          <w:bCs/>
        </w:rPr>
        <w:t xml:space="preserve">Bodenkörnung bzw. Bodenart </w:t>
      </w:r>
    </w:p>
    <w:p>
      <w:pPr>
        <w:pStyle w:val="Textkrper"/>
        <w:spacing w:lineRule="auto" w:line="240"/>
        <w:rPr/>
      </w:pPr>
      <w:r>
        <w:rPr>
          <w:rFonts w:ascii="Arial" w:hAnsi="Arial"/>
          <w:b w:val="false"/>
          <w:bCs w:val="false"/>
        </w:rPr>
        <w:t>Böden lassen sich in verschiedene Arten einteilen. Dies geschieht anhand der Bodenkörnung bzw. Bodentextur. Ebenso wie an der Korngrößenzusammensetzung und ihrer mineralischen Substanz.</w:t>
      </w:r>
    </w:p>
    <w:p>
      <w:pPr>
        <w:pStyle w:val="Textkrper"/>
        <w:tabs>
          <w:tab w:val="left" w:pos="5475" w:leader="none"/>
        </w:tabs>
        <w:spacing w:lineRule="auto" w:line="240" w:before="0" w:after="140"/>
        <w:rPr>
          <w:rFonts w:ascii="Calibri" w:hAnsi="Calibri" w:cs="Calibri" w:cstheme="minorHAnsi"/>
          <w:b w:val="false"/>
          <w:b w:val="false"/>
          <w:bCs w:val="false"/>
          <w:sz w:val="22"/>
          <w:szCs w:val="22"/>
        </w:rPr>
      </w:pPr>
      <w:r>
        <w:rPr>
          <w:rFonts w:cs="Calibri" w:ascii="Arial" w:hAnsi="Arial" w:cstheme="minorHAnsi"/>
          <w:b w:val="false"/>
          <w:bCs w:val="false"/>
          <w:sz w:val="20"/>
          <w:szCs w:val="20"/>
        </w:rPr>
        <w:t>Im Allgemeinen wird zwischen Grobboden und Feinboden unterschieden. Genaue Bezeichnungen lassen sich dieser Tabelle entnehmen.</w:t>
      </w:r>
    </w:p>
    <w:p>
      <w:pPr>
        <w:pStyle w:val="Textkrper"/>
        <w:spacing w:lineRule="auto" w:line="240"/>
        <w:rPr/>
      </w:pPr>
      <w:r>
        <w:drawing>
          <wp:anchor behindDoc="0" distT="0" distB="0" distL="0" distR="0" simplePos="0" locked="0" layoutInCell="1" allowOverlap="1" relativeHeight="12">
            <wp:simplePos x="0" y="0"/>
            <wp:positionH relativeFrom="column">
              <wp:posOffset>-64135</wp:posOffset>
            </wp:positionH>
            <wp:positionV relativeFrom="paragraph">
              <wp:posOffset>-47625</wp:posOffset>
            </wp:positionV>
            <wp:extent cx="4800600" cy="2047875"/>
            <wp:effectExtent l="0" t="0" r="0" b="0"/>
            <wp:wrapTopAndBottom/>
            <wp:docPr id="5"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pic:cNvPicPr>
                      <a:picLocks noChangeAspect="1" noChangeArrowheads="1"/>
                    </pic:cNvPicPr>
                  </pic:nvPicPr>
                  <pic:blipFill>
                    <a:blip r:embed="rId7"/>
                    <a:stretch>
                      <a:fillRect/>
                    </a:stretch>
                  </pic:blipFill>
                  <pic:spPr bwMode="auto">
                    <a:xfrm>
                      <a:off x="0" y="0"/>
                      <a:ext cx="4800600" cy="2047875"/>
                    </a:xfrm>
                    <a:prstGeom prst="rect">
                      <a:avLst/>
                    </a:prstGeom>
                  </pic:spPr>
                </pic:pic>
              </a:graphicData>
            </a:graphic>
          </wp:anchor>
        </w:drawing>
      </w:r>
      <w:r>
        <w:rPr>
          <w:rFonts w:ascii="Arial" w:hAnsi="Arial"/>
          <w:b w:val="false"/>
          <w:bCs w:val="false"/>
        </w:rPr>
        <w:t>D</w:t>
      </w:r>
      <w:r>
        <w:rPr>
          <w:rFonts w:ascii="Arial" w:hAnsi="Arial"/>
          <w:b w:val="false"/>
          <w:bCs w:val="false"/>
        </w:rPr>
        <w:t xml:space="preserve">ie Bodenart und seine Eigenschaft der Körnung haben große Auswirkung auf den Wasser-, Luft- sowie Nährstoffhaushalt im Boden. Diese wiederum sich wichtige Faktoren, welche den Grad der Durchwurzelung und Bearbeitbarkeit festlegen. </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3">
            <wp:simplePos x="0" y="0"/>
            <wp:positionH relativeFrom="column">
              <wp:posOffset>-78105</wp:posOffset>
            </wp:positionH>
            <wp:positionV relativeFrom="paragraph">
              <wp:posOffset>66675</wp:posOffset>
            </wp:positionV>
            <wp:extent cx="5019675" cy="2790825"/>
            <wp:effectExtent l="0" t="0" r="0" b="0"/>
            <wp:wrapSquare wrapText="largest"/>
            <wp:docPr id="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pic:cNvPicPr>
                      <a:picLocks noChangeAspect="1" noChangeArrowheads="1"/>
                    </pic:cNvPicPr>
                  </pic:nvPicPr>
                  <pic:blipFill>
                    <a:blip r:embed="rId8"/>
                    <a:stretch>
                      <a:fillRect/>
                    </a:stretch>
                  </pic:blipFill>
                  <pic:spPr bwMode="auto">
                    <a:xfrm>
                      <a:off x="0" y="0"/>
                      <a:ext cx="5019675" cy="2790825"/>
                    </a:xfrm>
                    <a:prstGeom prst="rect">
                      <a:avLst/>
                    </a:prstGeom>
                  </pic:spPr>
                </pic:pic>
              </a:graphicData>
            </a:graphic>
          </wp:anchor>
        </w:drawing>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spacing w:lineRule="auto" w:line="240"/>
        <w:rPr>
          <w:rFonts w:ascii="Arial" w:hAnsi="Arial"/>
        </w:rPr>
      </w:pPr>
      <w:r>
        <w:rPr>
          <w:rFonts w:ascii="Arial" w:hAnsi="Arial"/>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tabs>
          <w:tab w:val="left" w:pos="5475" w:leader="none"/>
        </w:tabs>
        <w:spacing w:lineRule="auto" w:line="240" w:before="0" w:after="140"/>
        <w:rPr>
          <w:rFonts w:ascii="Arial" w:hAnsi="Arial"/>
          <w:sz w:val="20"/>
          <w:szCs w:val="20"/>
        </w:rPr>
      </w:pPr>
      <w:r>
        <w:rPr>
          <w:rFonts w:ascii="Arial" w:hAnsi="Arial"/>
          <w:sz w:val="20"/>
          <w:szCs w:val="20"/>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Schlämmprobe</w:t>
      </w:r>
    </w:p>
    <w:p>
      <w:pPr>
        <w:pStyle w:val="Textkrper"/>
        <w:spacing w:lineRule="auto" w:line="240"/>
        <w:rPr/>
      </w:pPr>
      <w:r>
        <w:rPr>
          <w:rFonts w:ascii="Arial" w:hAnsi="Arial"/>
          <w:b w:val="false"/>
          <w:bCs w:val="false"/>
        </w:rPr>
        <w:t>In einem Glaszylinder wird eine Bodenprobe mit Wasser gut geschüttelt. Nach und nach lagern sich die verschiedenen Schichten des Bodens ab. An welcher Stelle sie sich anordnen hängt von Korngröße und Gewicht der Partikel ab. So kann man Informationen über die verschiedenen Fraktionen des Bodens erhalten und ihm einer Bodenart zuordnen.</w:t>
      </w:r>
    </w:p>
    <w:p>
      <w:pPr>
        <w:pStyle w:val="Textkrper"/>
        <w:spacing w:lineRule="auto" w:line="240"/>
        <w:rPr>
          <w:rFonts w:ascii="Arial" w:hAnsi="Arial"/>
        </w:rPr>
      </w:pPr>
      <w:r>
        <w:rPr>
          <w:rFonts w:ascii="Arial" w:hAnsi="Arial"/>
        </w:rPr>
        <w:drawing>
          <wp:anchor behindDoc="0" distT="0" distB="0" distL="0" distR="0" simplePos="0" locked="0" layoutInCell="1" allowOverlap="1" relativeHeight="14">
            <wp:simplePos x="0" y="0"/>
            <wp:positionH relativeFrom="column">
              <wp:posOffset>52705</wp:posOffset>
            </wp:positionH>
            <wp:positionV relativeFrom="paragraph">
              <wp:posOffset>-57785</wp:posOffset>
            </wp:positionV>
            <wp:extent cx="1155065" cy="1623060"/>
            <wp:effectExtent l="0" t="0" r="0" b="0"/>
            <wp:wrapSquare wrapText="bothSides"/>
            <wp:docPr id="7"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6" descr=""/>
                    <pic:cNvPicPr>
                      <a:picLocks noChangeAspect="1" noChangeArrowheads="1"/>
                    </pic:cNvPicPr>
                  </pic:nvPicPr>
                  <pic:blipFill>
                    <a:blip r:embed="rId9"/>
                    <a:stretch>
                      <a:fillRect/>
                    </a:stretch>
                  </pic:blipFill>
                  <pic:spPr bwMode="auto">
                    <a:xfrm>
                      <a:off x="0" y="0"/>
                      <a:ext cx="1155065" cy="1623060"/>
                    </a:xfrm>
                    <a:prstGeom prst="rect">
                      <a:avLst/>
                    </a:prstGeom>
                  </pic:spPr>
                </pic:pic>
              </a:graphicData>
            </a:graphic>
          </wp:anchor>
        </w:drawing>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rFonts w:ascii="Arial" w:hAnsi="Arial"/>
          <w:b/>
          <w:b/>
          <w:bCs/>
        </w:rPr>
      </w:pPr>
      <w:r>
        <w:rPr>
          <w:rFonts w:ascii="Arial" w:hAnsi="Arial"/>
          <w:b/>
          <w:bCs/>
        </w:rPr>
      </w:r>
    </w:p>
    <w:p>
      <w:pPr>
        <w:pStyle w:val="Textkrper"/>
        <w:spacing w:lineRule="auto" w:line="240"/>
        <w:rPr/>
      </w:pPr>
      <w:r>
        <w:rPr>
          <w:rFonts w:ascii="Arial" w:hAnsi="Arial"/>
          <w:b/>
          <w:bCs/>
        </w:rPr>
        <w:t>Bodengefüge</w:t>
      </w:r>
    </w:p>
    <w:p>
      <w:pPr>
        <w:pStyle w:val="Textkrper"/>
        <w:tabs>
          <w:tab w:val="left" w:pos="5475" w:leader="none"/>
        </w:tabs>
        <w:spacing w:lineRule="auto" w:line="240" w:before="0" w:after="140"/>
        <w:rPr>
          <w:rFonts w:ascii="Arial" w:hAnsi="Arial" w:cs="Calibri" w:cstheme="minorHAnsi"/>
          <w:b/>
          <w:b/>
          <w:bCs/>
          <w:sz w:val="22"/>
          <w:szCs w:val="22"/>
        </w:rPr>
      </w:pPr>
      <w:r>
        <w:rPr>
          <w:rFonts w:cs="Calibri" w:ascii="Arial" w:hAnsi="Arial" w:cstheme="minorHAnsi"/>
          <w:b w:val="false"/>
          <w:bCs w:val="false"/>
          <w:sz w:val="20"/>
          <w:szCs w:val="20"/>
        </w:rPr>
        <w:t>Das Bodengefüge ist die Anordnung aller Bodenbestandteile. Sie sind unregelmäßig geformt und bestehen aus mineralischen wie auch organischen Bestandteilen.</w:t>
      </w:r>
    </w:p>
    <w:p>
      <w:pPr>
        <w:pStyle w:val="Textkrper"/>
        <w:spacing w:lineRule="auto" w:line="240"/>
        <w:rPr/>
      </w:pPr>
      <w:r>
        <w:rPr/>
        <w:drawing>
          <wp:anchor behindDoc="0" distT="0" distB="0" distL="0" distR="0" simplePos="0" locked="0" layoutInCell="1" allowOverlap="1" relativeHeight="17">
            <wp:simplePos x="0" y="0"/>
            <wp:positionH relativeFrom="column">
              <wp:posOffset>-44450</wp:posOffset>
            </wp:positionH>
            <wp:positionV relativeFrom="paragraph">
              <wp:posOffset>-22225</wp:posOffset>
            </wp:positionV>
            <wp:extent cx="4446270" cy="2653030"/>
            <wp:effectExtent l="0" t="0" r="0" b="0"/>
            <wp:wrapTopAndBottom/>
            <wp:docPr id="8"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5" descr=""/>
                    <pic:cNvPicPr>
                      <a:picLocks noChangeAspect="1" noChangeArrowheads="1"/>
                    </pic:cNvPicPr>
                  </pic:nvPicPr>
                  <pic:blipFill>
                    <a:blip r:embed="rId10"/>
                    <a:stretch>
                      <a:fillRect/>
                    </a:stretch>
                  </pic:blipFill>
                  <pic:spPr bwMode="auto">
                    <a:xfrm>
                      <a:off x="0" y="0"/>
                      <a:ext cx="4446270" cy="2653030"/>
                    </a:xfrm>
                    <a:prstGeom prst="rect">
                      <a:avLst/>
                    </a:prstGeom>
                  </pic:spPr>
                </pic:pic>
              </a:graphicData>
            </a:graphic>
          </wp:anchor>
        </w:drawing>
      </w:r>
    </w:p>
    <w:p>
      <w:pPr>
        <w:pStyle w:val="Textkrper"/>
        <w:spacing w:lineRule="auto" w:line="240"/>
        <w:rPr/>
      </w:pPr>
      <w:r>
        <w:rPr>
          <w:rFonts w:ascii="Arial" w:hAnsi="Arial"/>
          <w:b/>
          <w:bCs/>
        </w:rPr>
        <w:t>Organische Substanzen</w:t>
      </w:r>
    </w:p>
    <w:p>
      <w:pPr>
        <w:pStyle w:val="Textkrper"/>
        <w:spacing w:lineRule="auto" w:line="240"/>
        <w:rPr/>
      </w:pPr>
      <w:r>
        <w:rPr>
          <w:rFonts w:ascii="Arial" w:hAnsi="Arial"/>
          <w:b w:val="false"/>
          <w:bCs w:val="false"/>
        </w:rPr>
        <w:t xml:space="preserve">Alle Bodenbestandteile welche lebenden Ursprungs sind werden als organische Substanz bezeichnet. Pflanzenwurzeln, Bodenorganismen und abgestorbene bzw. umgewandelte Reste von Pflanzen oder Lebewesen gehören zur organischen Substanz. Die umgewandelte Substanz wird als Humus (lat. = feuchter fruchtbarer Boden) bezeichnet. Er macht zu ungefähr 85% den Großteil der organischen Substanz des Bodens aus. </w:t>
      </w:r>
    </w:p>
    <w:p>
      <w:pPr>
        <w:pStyle w:val="Textkrper"/>
        <w:spacing w:lineRule="auto" w:line="240" w:before="0" w:after="140"/>
        <w:rPr/>
      </w:pPr>
      <w:r>
        <w:rPr/>
        <w:drawing>
          <wp:anchor behindDoc="0" distT="0" distB="0" distL="0" distR="0" simplePos="0" locked="0" layoutInCell="1" allowOverlap="1" relativeHeight="15">
            <wp:simplePos x="0" y="0"/>
            <wp:positionH relativeFrom="column">
              <wp:posOffset>-83185</wp:posOffset>
            </wp:positionH>
            <wp:positionV relativeFrom="paragraph">
              <wp:posOffset>-86995</wp:posOffset>
            </wp:positionV>
            <wp:extent cx="3630930" cy="1800225"/>
            <wp:effectExtent l="0" t="0" r="0" b="0"/>
            <wp:wrapTopAndBottom/>
            <wp:docPr id="9"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7" descr=""/>
                    <pic:cNvPicPr>
                      <a:picLocks noChangeAspect="1" noChangeArrowheads="1"/>
                    </pic:cNvPicPr>
                  </pic:nvPicPr>
                  <pic:blipFill>
                    <a:blip r:embed="rId11"/>
                    <a:stretch>
                      <a:fillRect/>
                    </a:stretch>
                  </pic:blipFill>
                  <pic:spPr bwMode="auto">
                    <a:xfrm>
                      <a:off x="0" y="0"/>
                      <a:ext cx="3630930" cy="1800225"/>
                    </a:xfrm>
                    <a:prstGeom prst="rect">
                      <a:avLst/>
                    </a:prstGeom>
                  </pic:spPr>
                </pic:pic>
              </a:graphicData>
            </a:graphic>
          </wp:anchor>
        </w:drawing>
      </w:r>
    </w:p>
    <w:p>
      <w:pPr>
        <w:pStyle w:val="Textkrper"/>
        <w:spacing w:lineRule="auto" w:line="240" w:before="0" w:after="140"/>
        <w:rPr>
          <w:rFonts w:ascii="Arial" w:hAnsi="Arial"/>
          <w:b/>
          <w:b/>
          <w:bCs/>
        </w:rPr>
      </w:pPr>
      <w:r>
        <w:rPr>
          <w:rFonts w:ascii="Arial" w:hAnsi="Arial"/>
          <w:b/>
          <w:bCs/>
        </w:rPr>
      </w:r>
    </w:p>
    <w:p>
      <w:pPr>
        <w:pStyle w:val="Textkrper"/>
        <w:spacing w:lineRule="auto" w:line="240" w:before="0" w:after="140"/>
        <w:rPr/>
      </w:pPr>
      <w:r>
        <w:rPr>
          <w:rFonts w:ascii="Arial" w:hAnsi="Arial"/>
          <w:b/>
          <w:bCs/>
        </w:rPr>
        <w:t>Bodenaktivität</w:t>
      </w:r>
    </w:p>
    <w:p>
      <w:pPr>
        <w:pStyle w:val="Textkrper"/>
        <w:spacing w:lineRule="auto" w:line="240" w:before="0" w:after="140"/>
        <w:rPr/>
      </w:pPr>
      <w:r>
        <w:rPr>
          <w:rFonts w:ascii="Arial" w:hAnsi="Arial"/>
          <w:b w:val="false"/>
          <w:bCs w:val="false"/>
        </w:rPr>
        <w:t>Zur Bodenaktivität gehören alle Atmungs- und Stoffwechselprozesse, sowie Zersetzungs- und Umlagerungsprozesse. Diese Prozesse machen in ihrer Gesamtheit die Lebensaktivität der Organismen im Boden aus.</w:t>
      </w:r>
    </w:p>
    <w:p>
      <w:pPr>
        <w:pStyle w:val="Textkrper"/>
        <w:spacing w:lineRule="auto" w:line="240" w:before="0" w:after="140"/>
        <w:rPr/>
      </w:pPr>
      <w:r>
        <w:rPr>
          <w:rFonts w:ascii="Arial" w:hAnsi="Arial"/>
          <w:b w:val="false"/>
          <w:bCs w:val="false"/>
        </w:rPr>
        <w:t xml:space="preserve">Eine funktionierende Lebensgemeinschaft setzt eine hohe Bodenaktivität voraus. </w:t>
      </w:r>
    </w:p>
    <w:p>
      <w:pPr>
        <w:pStyle w:val="Textkrper"/>
        <w:spacing w:lineRule="auto" w:line="240" w:before="0" w:after="140"/>
        <w:rPr/>
      </w:pPr>
      <w:r>
        <w:rPr>
          <w:rFonts w:ascii="Arial" w:hAnsi="Arial"/>
          <w:b w:val="false"/>
          <w:bCs w:val="false"/>
        </w:rPr>
        <w:t>Die Bodenaktivität hängt von mehreren Faktoren ab. Dabei sind Bodenart, Vegetation, Menge und Qualität der organischen Substanz, sowie der Bodenreaktion von besonders großer Bedeutung. Gerade Bodenreaktion nimmt einen besonderen Einfluss auf die Organismen im Boden. Einige von ihnen reagieren säureempfindlich und meiden daher, saure Böden.</w:t>
      </w:r>
    </w:p>
    <w:p>
      <w:pPr>
        <w:pStyle w:val="Textkrper"/>
        <w:spacing w:lineRule="auto" w:line="240" w:before="0" w:after="140"/>
        <w:rPr/>
      </w:pPr>
      <w:r>
        <w:rPr>
          <w:rFonts w:ascii="Arial" w:hAnsi="Arial"/>
          <w:b/>
          <w:bCs/>
        </w:rPr>
        <w:t>Ionenaustausch und Austauschkapazität</w:t>
      </w:r>
    </w:p>
    <w:p>
      <w:pPr>
        <w:pStyle w:val="Textkrper"/>
        <w:tabs>
          <w:tab w:val="left" w:pos="5475" w:leader="none"/>
        </w:tabs>
        <w:spacing w:lineRule="auto" w:line="240" w:before="0" w:after="140"/>
        <w:rPr/>
      </w:pPr>
      <w:r>
        <w:rPr>
          <w:rFonts w:ascii="Arial" w:hAnsi="Arial"/>
          <w:b w:val="false"/>
          <w:bCs w:val="false"/>
        </w:rPr>
        <w:t xml:space="preserve">Der Ionenaustausch findet immer zwischen festen und flüssigen Bestandteilen des Bodens statt. Alle Ionen die in der Bodenlösung vorhanden sind, sind auch austauschbar. Ionen welche fest in organischen Substanzen gebunden sind, sind nicht austauschbar und können nur durch Verwitterungs- oder Zersetzungsprozesse mobilisiert werden. </w:t>
      </w:r>
    </w:p>
    <w:p>
      <w:pPr>
        <w:pStyle w:val="Textkrper"/>
        <w:tabs>
          <w:tab w:val="left" w:pos="5475" w:leader="none"/>
        </w:tabs>
        <w:spacing w:lineRule="auto" w:line="240" w:before="0" w:after="140"/>
        <w:rPr/>
      </w:pPr>
      <w:r>
        <w:rPr>
          <w:rFonts w:ascii="Arial" w:hAnsi="Arial"/>
          <w:b/>
          <w:bCs/>
        </w:rPr>
        <w:t>Bodenreaktion</w:t>
      </w:r>
    </w:p>
    <w:p>
      <w:pPr>
        <w:pStyle w:val="Textkrper"/>
        <w:tabs>
          <w:tab w:val="left" w:pos="5475" w:leader="none"/>
        </w:tabs>
        <w:spacing w:lineRule="auto" w:line="240" w:before="0" w:after="140"/>
        <w:rPr/>
      </w:pPr>
      <w:r>
        <w:rPr>
          <w:rFonts w:ascii="Arial" w:hAnsi="Arial"/>
          <w:b w:val="false"/>
          <w:bCs w:val="false"/>
        </w:rPr>
        <w:t xml:space="preserve">Die Bodenreaktion umfasst die Säure- und Basenwirkung in der Bodenlösung. Durch die Bodenlösung kann man den pH-Wert des Bodens bestimmen. Dabei wird die Konzentration der Wasserstoffionen in der Bodenlösung gemessen. </w:t>
      </w:r>
    </w:p>
    <w:p>
      <w:pPr>
        <w:pStyle w:val="Textkrper"/>
        <w:tabs>
          <w:tab w:val="left" w:pos="5475" w:leader="none"/>
        </w:tabs>
        <w:spacing w:lineRule="auto" w:line="240" w:before="0" w:after="140"/>
        <w:rPr/>
      </w:pPr>
      <w:r>
        <w:rPr>
          <w:rFonts w:ascii="Arial" w:hAnsi="Arial"/>
          <w:b w:val="false"/>
          <w:bCs w:val="false"/>
        </w:rPr>
        <w:t xml:space="preserve">Einen pH-Wert von 7 bezeichnet man als neutral. Alles was kleiner als 7 ist, wird als sauer bezeichnet. Werte über 7 sind alkalisch. </w:t>
      </w:r>
    </w:p>
    <w:p>
      <w:pPr>
        <w:pStyle w:val="Textkrper"/>
        <w:tabs>
          <w:tab w:val="left" w:pos="5475" w:leader="none"/>
        </w:tabs>
        <w:spacing w:lineRule="auto" w:line="240" w:before="0" w:after="140"/>
        <w:rPr/>
      </w:pPr>
      <w:r>
        <w:rPr>
          <w:rFonts w:ascii="Arial" w:hAnsi="Arial"/>
          <w:b w:val="false"/>
          <w:bCs w:val="false"/>
        </w:rPr>
        <w:t xml:space="preserve">In mitteleuropäischen Boden liegt der pH-Wert zwischen 3 und 8. </w:t>
      </w:r>
    </w:p>
    <w:p>
      <w:pPr>
        <w:pStyle w:val="Textkrper"/>
        <w:tabs>
          <w:tab w:val="left" w:pos="5475" w:leader="none"/>
        </w:tabs>
        <w:spacing w:lineRule="auto" w:line="240" w:before="0" w:after="140"/>
        <w:rPr/>
      </w:pPr>
      <w:r>
        <w:rPr>
          <w:rFonts w:ascii="Arial" w:hAnsi="Arial"/>
          <w:b/>
          <w:bCs/>
        </w:rPr>
        <w:t>pH-Wert im Boden messen</w:t>
      </w:r>
    </w:p>
    <w:p>
      <w:pPr>
        <w:pStyle w:val="Textkrper"/>
        <w:tabs>
          <w:tab w:val="left" w:pos="5475" w:leader="none"/>
        </w:tabs>
        <w:spacing w:lineRule="auto" w:line="240" w:before="0" w:after="140"/>
        <w:rPr/>
      </w:pPr>
      <w:r>
        <w:rPr>
          <w:rFonts w:ascii="Arial" w:hAnsi="Arial"/>
          <w:b w:val="false"/>
          <w:bCs w:val="false"/>
        </w:rPr>
        <w:t>1. man gräbt ein kleines Loch in den Boden</w:t>
      </w:r>
    </w:p>
    <w:p>
      <w:pPr>
        <w:pStyle w:val="Textkrper"/>
        <w:tabs>
          <w:tab w:val="left" w:pos="5475" w:leader="none"/>
        </w:tabs>
        <w:spacing w:lineRule="auto" w:line="240" w:before="0" w:after="140"/>
        <w:rPr/>
      </w:pPr>
      <w:r>
        <w:rPr>
          <w:rFonts w:ascii="Arial" w:hAnsi="Arial"/>
          <w:b w:val="false"/>
          <w:bCs w:val="false"/>
        </w:rPr>
        <w:t>2.  man füllt das Loch mit Wasser auf</w:t>
      </w:r>
    </w:p>
    <w:p>
      <w:pPr>
        <w:pStyle w:val="Textkrper"/>
        <w:tabs>
          <w:tab w:val="left" w:pos="5475" w:leader="none"/>
        </w:tabs>
        <w:spacing w:lineRule="auto" w:line="240" w:before="0" w:after="140"/>
        <w:rPr/>
      </w:pPr>
      <w:r>
        <w:rPr>
          <w:rFonts w:ascii="Arial" w:hAnsi="Arial"/>
          <w:b w:val="false"/>
          <w:bCs w:val="false"/>
        </w:rPr>
        <w:t>3. man steckt die Prüfspitze des Geräts für 60 Sekunden in den Schlamm</w:t>
      </w:r>
    </w:p>
    <w:p>
      <w:pPr>
        <w:pStyle w:val="Textkrper"/>
        <w:tabs>
          <w:tab w:val="left" w:pos="5475" w:leader="none"/>
        </w:tabs>
        <w:spacing w:lineRule="auto" w:line="240" w:before="0" w:after="140"/>
        <w:rPr/>
      </w:pPr>
      <w:r>
        <w:rPr>
          <w:rFonts w:ascii="Arial" w:hAnsi="Arial"/>
          <w:b w:val="false"/>
          <w:bCs w:val="false"/>
        </w:rPr>
        <w:t>4. der pH-Wert kann am Gerät abgelesen werden</w:t>
      </w:r>
    </w:p>
    <w:p>
      <w:pPr>
        <w:pStyle w:val="Textkrper"/>
        <w:tabs>
          <w:tab w:val="left" w:pos="5475" w:leader="none"/>
        </w:tabs>
        <w:spacing w:lineRule="auto" w:line="240" w:before="0" w:after="140"/>
        <w:rPr/>
      </w:pPr>
      <w:r>
        <w:rPr>
          <w:rFonts w:ascii="Arial" w:hAnsi="Arial"/>
          <w:b/>
          <w:bCs/>
        </w:rPr>
        <w:t>Schadstoffe im Boden</w:t>
      </w:r>
    </w:p>
    <w:p>
      <w:pPr>
        <w:pStyle w:val="Textkrper"/>
        <w:tabs>
          <w:tab w:val="left" w:pos="5475" w:leader="none"/>
        </w:tabs>
        <w:spacing w:lineRule="auto" w:line="240" w:before="0" w:after="140"/>
        <w:rPr/>
      </w:pPr>
      <w:r>
        <w:rPr>
          <w:rFonts w:ascii="Arial" w:hAnsi="Arial"/>
          <w:b w:val="false"/>
          <w:bCs w:val="false"/>
        </w:rPr>
        <w:t>Schadstoffe wie Blei, Calcium, Chrom, Kupfer, Nickel, Quecksilber und Zink können den Boden verunreinigen. Diese Stoffe können das Pflanzenwachstum und die Gesundheit der  Konsumenten durch die Pflanzen und deren Früchte beeinträchtigen.</w:t>
      </w:r>
    </w:p>
    <w:p>
      <w:pPr>
        <w:pStyle w:val="Textkrper"/>
        <w:tabs>
          <w:tab w:val="left" w:pos="5475" w:leader="none"/>
        </w:tabs>
        <w:spacing w:lineRule="auto" w:line="240" w:before="0" w:after="140"/>
        <w:rPr>
          <w:rFonts w:ascii="Arial" w:hAnsi="Arial" w:cs="Calibri" w:cstheme="minorHAnsi"/>
          <w:b w:val="false"/>
          <w:b w:val="false"/>
          <w:bCs w:val="false"/>
          <w:sz w:val="22"/>
          <w:szCs w:val="22"/>
        </w:rPr>
      </w:pPr>
      <w:r>
        <w:rPr>
          <w:rFonts w:cs="Calibri" w:ascii="Arial" w:hAnsi="Arial" w:cstheme="minorHAnsi"/>
          <w:b w:val="false"/>
          <w:bCs w:val="false"/>
          <w:sz w:val="20"/>
          <w:szCs w:val="20"/>
        </w:rPr>
        <w:t>Um dies zu Untersuchen muss eine Bodenprobe genau in einem Labor untersucht werden.</w:t>
      </w:r>
    </w:p>
    <w:p>
      <w:pPr>
        <w:pStyle w:val="Berschrift1"/>
        <w:numPr>
          <w:ilvl w:val="0"/>
          <w:numId w:val="1"/>
        </w:numPr>
        <w:spacing w:lineRule="auto" w:line="240" w:before="0" w:after="160"/>
        <w:rPr/>
      </w:pPr>
      <w:bookmarkStart w:id="7" w:name="_Toc482459812"/>
      <w:bookmarkEnd w:id="7"/>
      <w:r>
        <w:rPr>
          <w:rFonts w:cs="Calibri" w:cstheme="minorHAnsi"/>
        </w:rPr>
        <w:t>Marktrecherche</w:t>
      </w:r>
    </w:p>
    <w:p>
      <w:pPr>
        <w:pStyle w:val="Berschrift2"/>
        <w:numPr>
          <w:ilvl w:val="1"/>
          <w:numId w:val="1"/>
        </w:numPr>
        <w:spacing w:lineRule="auto" w:line="276" w:before="0" w:after="160"/>
        <w:rPr/>
      </w:pPr>
      <w:bookmarkStart w:id="8" w:name="_Toc482459813"/>
      <w:bookmarkEnd w:id="8"/>
      <w:r>
        <w:rPr>
          <w:rFonts w:cs="Calibri" w:cstheme="minorHAnsi"/>
        </w:rPr>
        <w:t>Konkurrenzprodukte – icow</w:t>
      </w:r>
    </w:p>
    <w:p>
      <w:pPr>
        <w:pStyle w:val="Normal"/>
        <w:spacing w:lineRule="auto" w:line="240"/>
        <w:rPr>
          <w:rFonts w:ascii="Calibri" w:hAnsi="Calibri"/>
        </w:rPr>
      </w:pPr>
      <w:r>
        <w:rPr/>
        <w:t>iCow ist eine App, welche afrikanische Bauern bei der Viehzucht unterstützen soll. Der Nutzer registriert jede seiner Kühe und bekommt Haltungs- und Nutzungsvorschläge im Bezug auf jedes einzelne Tier. Termine werden gesetzt und der Landwirt rechtzeitig an diese erinnert. Außerdem werden Tipps im Bereich Fütterung und Milchproduktion regelmäßig zur Verfügung gestellt. Damit die Bauern einen konstanten Bestand sichern können, werden auf die Themen Fortpflanzung und insbesondere künstliche Befruchtung eingegangen, um leistungsfähige Tiere zu züchten.</w:t>
      </w:r>
    </w:p>
    <w:p>
      <w:pPr>
        <w:pStyle w:val="Normal"/>
        <w:spacing w:lineRule="auto" w:line="240"/>
        <w:rPr>
          <w:rFonts w:ascii="Calibri" w:hAnsi="Calibri"/>
        </w:rPr>
      </w:pPr>
      <w:r>
        <w:rPr/>
        <w:t xml:space="preserve">Diese App passt sich an seinen Nutzer an und so muss man weder lesen können, noch ein Smartphone besitzen. Alle Informationen werden mittels Sprachnachricht übermittelt. </w:t>
      </w:r>
    </w:p>
    <w:p>
      <w:pPr>
        <w:pStyle w:val="Normal"/>
        <w:spacing w:lineRule="auto" w:line="240"/>
        <w:rPr>
          <w:rFonts w:ascii="Calibri" w:hAnsi="Calibri"/>
        </w:rPr>
      </w:pPr>
      <w:r>
        <w:rPr/>
        <w:t>iCow hat viele positive Rezensionen, denn die Landwirte konnten nachweislich die Sterberate der Kühe senken und gesundes Vieh züchten. Folglich erzielten die Landwirte einen deutlich gestiegenen finanziellen Ertrag.</w:t>
      </w:r>
    </w:p>
    <w:tbl>
      <w:tblPr>
        <w:tblW w:w="9641"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4820"/>
        <w:gridCol w:w="4820"/>
      </w:tblGrid>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 xml:space="preserve">Vorteile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Nachteile</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Nutzer können einzelne Tiere registrieren und bekommen daher spezifische Tipps.</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Die App ist nicht frei zugänglich.</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Es können Termine gesetzt werden an die, die Landwirte rechtzeitig erinnert werden.</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Es werden ausschließlich über Audio Inhalte vermittelt.</w:t>
            </w:r>
          </w:p>
        </w:tc>
      </w:tr>
      <w:tr>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Allgemeine Tipps zur Fütterung, Milchproduktion, Fortpflanzung etc. werden regelmäßig dem Benutzer mitgeteilt.</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 xml:space="preserve">Der Nutzer muss nicht lesen können. Alle Informationen werden mittels Sprachnachricht übermittelt. </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r>
          </w:p>
        </w:tc>
      </w:tr>
      <w:tr>
        <w:trPr>
          <w:trHeight w:val="978" w:hRule="atLeast"/>
        </w:trPr>
        <w:tc>
          <w:tcPr>
            <w:tcW w:w="4820"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Icow hat bereits positive Rezensionen und es konnte nachweislich die Sterberate der Kühe gesenkt werden. Daraus resultierte ein höherer finanzieller Ertrag für die Viehzüchter.</w:t>
            </w:r>
          </w:p>
        </w:tc>
        <w:tc>
          <w:tcPr>
            <w:tcW w:w="482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r>
          </w:p>
        </w:tc>
      </w:tr>
    </w:tbl>
    <w:p>
      <w:pPr>
        <w:pStyle w:val="Normal"/>
        <w:spacing w:lineRule="auto" w:line="360"/>
        <w:rPr>
          <w:rFonts w:ascii="Calibri" w:hAnsi="Calibri"/>
        </w:rPr>
      </w:pPr>
      <w:r>
        <w:rPr/>
      </w:r>
    </w:p>
    <w:p>
      <w:pPr>
        <w:pStyle w:val="Berschrift2"/>
        <w:numPr>
          <w:ilvl w:val="1"/>
          <w:numId w:val="1"/>
        </w:numPr>
        <w:spacing w:lineRule="auto" w:line="276"/>
        <w:rPr/>
      </w:pPr>
      <w:bookmarkStart w:id="9" w:name="_Toc482459814"/>
      <w:bookmarkEnd w:id="9"/>
      <w:r>
        <w:rPr>
          <w:rFonts w:cs="Calibri" w:cstheme="minorHAnsi"/>
        </w:rPr>
        <w:t>Konkurrenzprodukte – e-Soko</w:t>
      </w:r>
    </w:p>
    <w:p>
      <w:pPr>
        <w:pStyle w:val="Normal"/>
        <w:spacing w:lineRule="auto" w:line="240"/>
        <w:rPr>
          <w:rFonts w:ascii="Calibri" w:hAnsi="Calibri"/>
        </w:rPr>
      </w:pPr>
      <w:r>
        <w:rPr/>
        <w:t xml:space="preserve">e-Soko ist ein Dienst, welcher Bauern über aktuelle Marktpreise Ihrer Produkte informiert. Diese Informationen erreichen die Landwirte per SMS. Dies ermöglicht es den Bauern ihre Waren rechtzeitig auf dem Markt zu einem guten Preis anzubieten. So wird ein Handel ohne Zwischenhändler unterstützt, welche meist einen großen Abschlag des Erlöses für den Verkauf erhalten haben. Außerdem werden Daten zum Wetter, Erinnerungen, sowie hilfreiche Tipps im Bezug auf Pflügen, Säen, Düngen und Ernten mitgeteilt. </w:t>
      </w:r>
    </w:p>
    <w:tbl>
      <w:tblPr>
        <w:tblW w:w="96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Vorteile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Fördert die Landwirte nachhaltig zu wirtschaften , um einen größtmöglichen Gewinn zu erzielen.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Nicht für Analphabeten geeignet, da es ausschließlich auf schriftlichen Informationen basiert.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Es werden Daten zum Wetter und Tipps zur Feldbearbeitung, Ernten etc. mitgeteilt.</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Nicht frei zugänglich.</w:t>
            </w:r>
          </w:p>
        </w:tc>
      </w:tr>
    </w:tbl>
    <w:p>
      <w:pPr>
        <w:pStyle w:val="Normal"/>
        <w:spacing w:lineRule="auto" w:line="360"/>
        <w:rPr>
          <w:rFonts w:cs="Calibri" w:cstheme="minorHAnsi"/>
        </w:rPr>
      </w:pPr>
      <w:r>
        <w:rPr>
          <w:rFonts w:cs="Calibri" w:cstheme="minorHAnsi"/>
        </w:rPr>
      </w:r>
    </w:p>
    <w:p>
      <w:pPr>
        <w:pStyle w:val="Berschrift2"/>
        <w:numPr>
          <w:ilvl w:val="1"/>
          <w:numId w:val="1"/>
        </w:numPr>
        <w:spacing w:lineRule="auto" w:line="240" w:before="0" w:after="240"/>
        <w:pPrChange w:id="0" w:author="Pastuh" w:date="2017-05-13T17:24:00Z">
          <w:pPr>
            <w:ind w:left="1080" w:hanging="720"/>
            <w:spacing w:lineRule="auto" w:line="240"/>
          </w:pPr>
        </w:pPrChange>
        <w:rPr>
          <w:rFonts w:cs="Calibri" w:cstheme="minorHAnsi"/>
          <w:ins w:id="2" w:author="Unbekannter Autor" w:date="2017-05-12T22:38:00Z"/>
        </w:rPr>
      </w:pPr>
      <w:bookmarkStart w:id="10" w:name="_Toc482459815"/>
      <w:bookmarkEnd w:id="10"/>
      <w:r>
        <w:rPr>
          <w:rFonts w:cs="Calibri" w:cstheme="minorHAnsi"/>
        </w:rPr>
        <w:t>Konkurrenzprodukte – Irmgard</w:t>
      </w:r>
    </w:p>
    <w:p>
      <w:pPr>
        <w:pStyle w:val="Normal"/>
        <w:spacing w:lineRule="auto" w:line="240"/>
        <w:rPr>
          <w:rFonts w:ascii="Calibri" w:hAnsi="Calibri"/>
          <w:ins w:id="3" w:author="Pastuh" w:date="2017-05-13T17:24:00Z"/>
        </w:rPr>
      </w:pPr>
      <w:r>
        <w:rPr/>
        <w:t>IRMGARD ist eine App mit der Jugendliche und Erwachsene Lesen und Schreiben lernen können. Geboten werden neun Level mit 100 verschiedenen Übungen um das Lesen und Schreiben zu trainieren. Es sind keine Kenntnisse nötig, um die App nutzen zu können. Die App ist nur auf Android-Geräten nutzbar und multimedial ausgestattet. Die Vermittlung der Inhalte wird durch Audio, Video und Animationen unterstützt. Die Betroffenen können ganz bequem von Zuhause aus lernen und empfinden kein Schamgefühl. Ein großer Nachteil ist jedoch, dass die Installationsdatei der Applikation sehr groß ist und daher viel Speicher in Anspruch nimmt.</w:t>
      </w:r>
    </w:p>
    <w:p>
      <w:pPr>
        <w:pStyle w:val="Normal"/>
        <w:spacing w:lineRule="auto" w:line="240"/>
        <w:rPr>
          <w:rFonts w:ascii="Calibri" w:hAnsi="Calibri"/>
        </w:rPr>
      </w:pPr>
      <w:r>
        <w:rPr/>
      </w:r>
    </w:p>
    <w:p>
      <w:pPr>
        <w:pStyle w:val="Normal"/>
        <w:spacing w:lineRule="auto" w:line="240"/>
        <w:rPr>
          <w:rFonts w:ascii="Calibri" w:hAnsi="Calibri"/>
        </w:rPr>
      </w:pPr>
      <w:r>
        <w:rPr/>
      </w:r>
    </w:p>
    <w:tbl>
      <w:tblPr>
        <w:tblW w:w="9638"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firstRow="1" w:noVBand="1" w:lastRow="0" w:firstColumn="1" w:lastColumn="0" w:noHBand="0" w:val="04a0"/>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 xml:space="preserve">Vorteile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b/>
                <w:bCs/>
                <w:sz w:val="22"/>
                <w:szCs w:val="22"/>
              </w:rPr>
              <w:t>Nachteile</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Bietet Jugendlichen und Erwachsenen die Möglichkeit Lesen und Schreiben in verschiedenen Leveln zu lernen.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Nur für Android-Geräte verfügbar.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Ein schamfreier Lernvorgang kann gewährleistet werden.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Beansprucht stark den Akku.</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 xml:space="preserve">Es sind keine Kenntnisse nötig, um die App nutzen zu können.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Es wird viel Speicher benötigt, da die Installationsdatei sehr groß ist.</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Informationen werden angepasst auf die Nutzer präsentiert in Form von Audio, Video und Animationen.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r>
          </w:p>
          <w:p>
            <w:pPr>
              <w:pStyle w:val="TabellenInhalt"/>
              <w:rPr>
                <w:rFonts w:ascii="Calibri" w:hAnsi="Calibri"/>
                <w:sz w:val="22"/>
                <w:szCs w:val="22"/>
              </w:rPr>
            </w:pPr>
            <w:r>
              <w:rPr>
                <w:rFonts w:ascii="Calibri" w:hAnsi="Calibri"/>
                <w:sz w:val="22"/>
                <w:szCs w:val="22"/>
              </w:rPr>
            </w:r>
          </w:p>
        </w:tc>
      </w:tr>
      <w:tr>
        <w:trPr>
          <w:trHeight w:val="71" w:hRule="atLeast"/>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t xml:space="preserve">Kann kostenlos runter geladen werden.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36" w:type="dxa"/>
            </w:tcMar>
          </w:tcPr>
          <w:p>
            <w:pPr>
              <w:pStyle w:val="TabellenInhalt"/>
              <w:rPr>
                <w:rFonts w:ascii="Calibri" w:hAnsi="Calibri"/>
                <w:sz w:val="22"/>
                <w:szCs w:val="22"/>
              </w:rPr>
            </w:pPr>
            <w:r>
              <w:rPr>
                <w:rFonts w:ascii="Calibri" w:hAnsi="Calibri"/>
                <w:sz w:val="22"/>
                <w:szCs w:val="22"/>
              </w:rPr>
            </w:r>
          </w:p>
        </w:tc>
      </w:tr>
    </w:tbl>
    <w:p>
      <w:pPr>
        <w:pStyle w:val="Berschrift2"/>
        <w:spacing w:lineRule="auto" w:line="276"/>
        <w:rPr>
          <w:rFonts w:cs="Calibri" w:cstheme="minorHAnsi"/>
          <w:ins w:id="5" w:author="Unbekannter Autor" w:date="2017-05-12T22:45:00Z"/>
        </w:rPr>
      </w:pPr>
      <w:ins w:id="4" w:author="Unbekannter Autor" w:date="2017-05-12T22:45:00Z">
        <w:r>
          <w:rPr>
            <w:rFonts w:cs="Calibri" w:cstheme="minorHAnsi"/>
          </w:rPr>
        </w:r>
      </w:ins>
    </w:p>
    <w:p>
      <w:pPr>
        <w:pStyle w:val="Berschrift2"/>
        <w:numPr>
          <w:ilvl w:val="1"/>
          <w:numId w:val="1"/>
        </w:numPr>
        <w:spacing w:lineRule="auto" w:line="276" w:before="0" w:after="240"/>
        <w:pPrChange w:id="0" w:author="Pastuh" w:date="2017-05-13T17:24:00Z">
          <w:pPr>
            <w:ind w:left="1080" w:hanging="720"/>
            <w:spacing w:lineRule="auto" w:line="276"/>
          </w:pPr>
        </w:pPrChange>
        <w:rPr/>
      </w:pPr>
      <w:bookmarkStart w:id="11" w:name="_Toc482459816"/>
      <w:bookmarkEnd w:id="11"/>
      <w:r>
        <w:rPr>
          <w:rFonts w:cs="Calibri" w:cstheme="minorHAnsi"/>
        </w:rPr>
        <w:t>Fazit</w:t>
      </w:r>
    </w:p>
    <w:p>
      <w:pPr>
        <w:pStyle w:val="Normal"/>
        <w:spacing w:lineRule="auto" w:line="276"/>
        <w:rPr>
          <w:rFonts w:ascii="Calibri" w:hAnsi="Calibri"/>
        </w:rPr>
      </w:pPr>
      <w:r>
        <w:rPr>
          <w:rFonts w:cs="Calibri" w:cstheme="minorHAnsi"/>
        </w:rPr>
        <w:t>Insgesamt kann festgehalten werden, dass es bisher kein System gibt, welches sich mit unserem Nutzungsproblem beschäftigt. Es gibt Systeme die decken den Bereich Landwirtschaft ab und es gibt Systeme, welche sich mit dem Überwinden der Wissensbarriere im Bezug auf Lesen und Schreiben beschäftigen. Eine Kombination kann nur die App iCow bieten, welche sich jedoch eine andere Domäne abdeckt.</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2" w:name="_Toc482459817"/>
      <w:bookmarkEnd w:id="12"/>
      <w:r>
        <mc:AlternateContent>
          <mc:Choice Requires="wps">
            <w:drawing>
              <wp:anchor behindDoc="0" distT="0" distB="0" distL="114300" distR="114300" simplePos="0" locked="0" layoutInCell="1" allowOverlap="1" relativeHeight="9" wp14:anchorId="4253E3A0">
                <wp:simplePos x="0" y="0"/>
                <wp:positionH relativeFrom="margin">
                  <wp:posOffset>243840</wp:posOffset>
                </wp:positionH>
                <wp:positionV relativeFrom="paragraph">
                  <wp:posOffset>389255</wp:posOffset>
                </wp:positionV>
                <wp:extent cx="5673090" cy="42545"/>
                <wp:effectExtent l="0" t="0" r="26035" b="36830"/>
                <wp:wrapNone/>
                <wp:docPr id="10" name="Gerader Verbinder 8"/>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9.15pt" to="465.8pt,32.2pt" ID="Gerader Verbinder 8" stroked="t" style="position:absolute;flip:y;mso-position-horizontal-relative:margin" wp14:anchorId="4253E3A0">
                <v:stroke color="#d9d9d9" weight="19080" joinstyle="miter" endcap="flat"/>
                <v:fill o:detectmouseclick="t" on="false"/>
              </v:line>
            </w:pict>
          </mc:Fallback>
        </mc:AlternateContent>
      </w:r>
      <w:r>
        <w:rPr>
          <w:rFonts w:cs="Calibri" w:cstheme="minorHAnsi"/>
        </w:rPr>
        <w:t>Alleinstellungsmerkmale</w:t>
      </w:r>
    </w:p>
    <w:p>
      <w:pPr>
        <w:pStyle w:val="Normal"/>
        <w:spacing w:lineRule="auto" w:line="276"/>
        <w:rPr>
          <w:rFonts w:cs="Calibri" w:cstheme="minorHAnsi"/>
        </w:rPr>
      </w:pPr>
      <w:r>
        <w:rPr>
          <w:rFonts w:cs="Calibri" w:cstheme="minorHAnsi"/>
        </w:rPr>
        <w:t>Die Marktrecherche ergab vor allem, dass das geplante System keine direkten Konkurrenzprodukte hat, die sich unmittelbar in der gleichen Domäne befinden. Aktuell gibt es keine Systeme auf dem Markt, die sich mit der didaktischen Wissensvermittlung im Bereich des Ackerbaubetriebes beschäftigen, was an sich schon ein Alleinstellungsmerkmal ist.</w:t>
      </w:r>
    </w:p>
    <w:p>
      <w:pPr>
        <w:pStyle w:val="Normal"/>
        <w:spacing w:lineRule="auto" w:line="276"/>
        <w:rPr>
          <w:rFonts w:cs="Calibri" w:cstheme="minorHAnsi"/>
        </w:rPr>
      </w:pPr>
      <w:r>
        <w:rPr>
          <w:rFonts w:cs="Calibri" w:cstheme="minorHAnsi"/>
        </w:rPr>
        <w:t>Eins der wichtigsten Alleinstellungsmerkmale ist es, dass das System die Wissensbarriere zwischen den Menschen in Entwicklungsländer und denen der Industrieländer schließt. Dies geschieht durch eine maßgeschneiderte Vermittlung von Informationen für Analphabeten, welche Ackerbau betreiben. Außerdem werden nicht nur die Menschen vor Ort angesprochen, sondern auch die Helfer, welche die Menschen im Bereich Landwirtschaft aufklären möchten. Daher ist dieses System für zwei Zielgruppen ausgerichtet. Des Weiteren wird das System kostenlos und frei zur Verfügung stehen.</w:t>
      </w:r>
    </w:p>
    <w:p>
      <w:pPr>
        <w:pStyle w:val="Normal"/>
        <w:spacing w:lineRule="auto" w:line="276"/>
        <w:rPr/>
      </w:pPr>
      <w:r>
        <w:rPr>
          <w:rFonts w:cs="Calibri" w:cstheme="minorHAnsi"/>
        </w:rPr>
        <w:t xml:space="preserve">Das System sollte zudem die Bauer langfristig unterstützen, in dem die Informationen zur lokalen Wetterbedingungen in bestimmten Zeitabschnitten und  langjährigen Klimaänderungen zur Verfügung gestellt werden, so dass der Ackerbau nachhaltig getrieben werden kann. </w:t>
      </w:r>
    </w:p>
    <w:p>
      <w:pPr>
        <w:pStyle w:val="Berschrift1"/>
        <w:numPr>
          <w:ilvl w:val="0"/>
          <w:numId w:val="1"/>
        </w:numPr>
        <w:spacing w:lineRule="auto" w:line="276" w:before="0" w:after="240"/>
        <w:pPrChange w:id="0" w:author="Pastuh" w:date="2017-05-13T17:25:00Z">
          <w:pPr>
            <w:ind w:left="720" w:hanging="360"/>
            <w:spacing w:lineRule="auto" w:line="276" w:before="0" w:after="240"/>
          </w:pPr>
        </w:pPrChange>
        <w:rPr>
          <w:rFonts w:cs="Calibri" w:cstheme="minorHAnsi"/>
        </w:rPr>
      </w:pPr>
      <w:bookmarkStart w:id="13" w:name="_Toc482459818"/>
      <w:bookmarkEnd w:id="13"/>
      <w:r>
        <mc:AlternateContent>
          <mc:Choice Requires="wps">
            <w:drawing>
              <wp:anchor behindDoc="0" distT="0" distB="0" distL="114300" distR="114300" simplePos="0" locked="0" layoutInCell="1" allowOverlap="1" relativeHeight="7" wp14:anchorId="538153B6">
                <wp:simplePos x="0" y="0"/>
                <wp:positionH relativeFrom="margin">
                  <wp:posOffset>235585</wp:posOffset>
                </wp:positionH>
                <wp:positionV relativeFrom="paragraph">
                  <wp:posOffset>402590</wp:posOffset>
                </wp:positionV>
                <wp:extent cx="5673090" cy="42545"/>
                <wp:effectExtent l="0" t="0" r="26035" b="36830"/>
                <wp:wrapNone/>
                <wp:docPr id="11" name="Gerader Verbinder 5"/>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55pt,30.2pt" to="465.15pt,33.25pt" ID="Gerader Verbinder 5" stroked="t" style="position:absolute;flip:y;mso-position-horizontal-relative:margin" wp14:anchorId="538153B6">
                <v:stroke color="#d9d9d9" weight="19080" joinstyle="miter" endcap="flat"/>
                <v:fill o:detectmouseclick="t" on="false"/>
              </v:line>
            </w:pict>
          </mc:Fallback>
        </mc:AlternateContent>
      </w:r>
      <w:r>
        <w:rPr>
          <w:rFonts w:cs="Calibri" w:cstheme="minorHAnsi"/>
        </w:rPr>
        <w:t>Stakeholderanalyse</w:t>
      </w:r>
    </w:p>
    <w:p>
      <w:pPr>
        <w:pStyle w:val="Normal"/>
        <w:rPr>
          <w:rFonts w:cs="Calibri" w:cstheme="minorHAnsi"/>
          <w:del w:id="6" w:author="Pastuh" w:date="2017-05-13T17:25:00Z"/>
        </w:rPr>
      </w:pPr>
      <w:r>
        <w:rPr>
          <w:rFonts w:cs="Calibri" w:cstheme="minorHAnsi"/>
        </w:rPr>
        <w:t>Im Folgenden Kapitel wird die Stakeholderanalyse durchgeführt. Dabei werden möglichst alle relevanten Stakeholdergruppen berücksichtigt, deren Erfordernisse identifiziert und Bezug zum System bestimmt. Die Analyse ergab verschieden Gruppen, deren Erfordernisse  und Erwartung sich in bestimmten Teilen des Systems überschneiden können. Grundsätzlich lassen sich die Stakeholder in primäre und sekundäre aufteilen. Zu den primären Stakeholdern gehören Bauer und Helfer, die unmittelbar mit dem System interagieren. Zu den sekundären gehören unter anderem die Endverbraucher der Anbauprodukte, Hilfsorganisationen, Händler usw., da diese nicht direkt mit dem System interagieren.</w:t>
      </w:r>
    </w:p>
    <w:p>
      <w:pPr>
        <w:pStyle w:val="Normal"/>
        <w:rPr>
          <w:rFonts w:cs="Calibri" w:cstheme="minorHAnsi"/>
        </w:rPr>
      </w:pPr>
      <w:r>
        <w:rPr/>
      </w:r>
    </w:p>
    <w:tbl>
      <w:tblPr>
        <w:tblW w:w="9646" w:type="dxa"/>
        <w:jc w:val="left"/>
        <w:tblInd w:w="55" w:type="dxa"/>
        <w:tblBorders>
          <w:bottom w:val="single" w:sz="12" w:space="0" w:color="FFFFFF"/>
          <w:insideH w:val="single" w:sz="12" w:space="0" w:color="FFFFFF"/>
        </w:tblBorders>
        <w:tblCellMar>
          <w:top w:w="55" w:type="dxa"/>
          <w:left w:w="54" w:type="dxa"/>
          <w:bottom w:w="55" w:type="dxa"/>
          <w:right w:w="55" w:type="dxa"/>
        </w:tblCellMar>
        <w:tblLook w:firstRow="0" w:noVBand="0" w:lastRow="0" w:firstColumn="0" w:lastColumn="0" w:noHBand="0" w:val="0000"/>
      </w:tblPr>
      <w:tblGrid>
        <w:gridCol w:w="362"/>
        <w:gridCol w:w="2689"/>
        <w:gridCol w:w="1396"/>
        <w:gridCol w:w="1533"/>
        <w:gridCol w:w="3666"/>
      </w:tblGrid>
      <w:tr>
        <w:trPr>
          <w:tblHeader w:val="true"/>
        </w:trPr>
        <w:tc>
          <w:tcPr>
            <w:tcW w:w="362"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w:t>
            </w:r>
          </w:p>
        </w:tc>
        <w:tc>
          <w:tcPr>
            <w:tcW w:w="2689"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Bezeichnung</w:t>
            </w:r>
          </w:p>
        </w:tc>
        <w:tc>
          <w:tcPr>
            <w:tcW w:w="139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Beziehung zum System</w:t>
            </w:r>
          </w:p>
        </w:tc>
        <w:tc>
          <w:tcPr>
            <w:tcW w:w="1533"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Objektbereich der Beziehung</w:t>
            </w:r>
          </w:p>
        </w:tc>
        <w:tc>
          <w:tcPr>
            <w:tcW w:w="3666" w:type="dxa"/>
            <w:tcBorders>
              <w:bottom w:val="single" w:sz="12" w:space="0" w:color="FFFFFF"/>
              <w:insideH w:val="single" w:sz="12" w:space="0" w:color="FFFFFF"/>
            </w:tcBorders>
            <w:shd w:color="auto" w:fill="808080" w:themeFill="background1" w:themeFillShade="80" w:val="clear"/>
            <w:vAlign w:val="center"/>
          </w:tcPr>
          <w:p>
            <w:pPr>
              <w:pStyle w:val="Tabellenberschrift"/>
              <w:rPr>
                <w:rFonts w:ascii="Calibri Light" w:hAnsi="Calibri Light" w:cs="Calibri Light" w:asciiTheme="majorHAnsi" w:cstheme="majorHAnsi" w:hAnsiTheme="majorHAnsi"/>
                <w:b w:val="false"/>
                <w:b w:val="false"/>
                <w:color w:val="FFFFFF" w:themeColor="background1"/>
              </w:rPr>
            </w:pPr>
            <w:r>
              <w:rPr>
                <w:rFonts w:cs="Calibri Light" w:ascii="Calibri Light" w:hAnsi="Calibri Light" w:asciiTheme="majorHAnsi" w:cstheme="majorHAnsi" w:hAnsiTheme="majorHAnsi"/>
                <w:b w:val="false"/>
                <w:color w:val="FFFFFF" w:themeColor="background1"/>
              </w:rPr>
              <w:t>Erfordernis, Erwartung</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1</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Bauer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Informationen zum Ackerbau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in Form von Visualisierung und Sprachnachrichten für Analphabeten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 kurzfristigen Wetterereignissen erhalten, die den Anbau beeinflussen.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spezielle Informationen zur langfristigen Vorausschau von Vegetationsveränderungen erhalten. Welche Pflanzen kann man auch in 2 Jahren noch mit hohen Ertragen anbauen?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pPr>
            <w:bookmarkStart w:id="14" w:name="__DdeLink__1_476367964"/>
            <w:bookmarkEnd w:id="14"/>
            <w:r>
              <w:rPr>
                <w:rFonts w:cs="Calibri Light" w:ascii="Calibri Light" w:hAnsi="Calibri Light" w:asciiTheme="majorHAnsi" w:cstheme="majorHAnsi" w:hAnsiTheme="majorHAnsi"/>
                <w:sz w:val="22"/>
                <w:szCs w:val="22"/>
              </w:rPr>
              <w:t>Der Benutzer möchte, dass das System möglichst wenige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cstheme="majorHAnsi"/>
                <w:sz w:val="22"/>
                <w:szCs w:val="22"/>
              </w:rPr>
              <w:t>Familienbetriebe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Familienbetriebe möchten ihre Erträge steigern, um mehr Produkte vermarkten zu können, so dass sich ihre Lebensumstände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2</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pPr>
            <w:r>
              <w:rPr>
                <w:rFonts w:cs="Calibri Light" w:ascii="Calibri Light" w:hAnsi="Calibri Light" w:asciiTheme="majorHAnsi" w:cstheme="majorHAnsi" w:hAnsiTheme="majorHAnsi"/>
                <w:sz w:val="22"/>
                <w:szCs w:val="22"/>
              </w:rPr>
              <w:t>Mitarbeiter bzw. Helfer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Lehrmaterial zur Unterstützung der Lehrinhalte erhalten.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vom System aktiv bei der Vermittlung unterstützt werden.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dass das System möglichst wenige und kleine Daten über das Internet austauscht, damit sein mobiles Datenvolumen nicht zu stark belastet wird.</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3</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Endverbraucher der Anbauprodukte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Anspruch</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Endverbraucher möchte weiterhin seine Produkte konsumieren können, was eine bestimmte Höhe von Ernteerträgen voraussetzt.</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4</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Hilfsorganisationen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Informationen für die Bauern auf dem aktuellsten Stand halten.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Der Benutzer möchte die Gesamten Lebensumstände der Menschen in Entwicklungsländern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5</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dass Landwirte höhere Erträge erzielen, damit sie mehr Waren zum Handel zu Verfügung haben.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Saatguthändler möchten ihre Produkte an die Landwirte vermarkten, um ihren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Produkthändler möchten Produkte von den Landwirten erwerben, um sie auf den lokalen Märkten weiter zu verkaufen.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 xml:space="preserve">Produkthändler möchten den Produzenten Produkte verkaufen, welche sie selbst nicht anbauen. </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Düngemittel-Händler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Händler möchten ihre Düngemittel vermarkten, um höhere Erträge zu erzielen und den Umsatz zu steigern.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6</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Regierung</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Die Regierung möchte die Wirtschaft in ihrem Land nachhaltig unterstützen und verbessern, um die Lebensumstände der Bevölkerung zu verbessern.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7</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Kredite an die Bauern vergeben um Einnahmen zu erzielen.</w:t>
            </w:r>
          </w:p>
        </w:tc>
      </w:tr>
      <w:tr>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cstheme="majorHAnsi" w:ascii="Calibri Light" w:hAnsi="Calibri Light"/>
                <w:sz w:val="22"/>
                <w:szCs w:val="22"/>
              </w:rPr>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Kreditinstitute möchten, dass Bauern ihr Geld bei der Bank anlegen, welches ihr dann zur Verfügung steht.</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8</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Spender/Investoren</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Anrecht</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System</w:t>
            </w:r>
          </w:p>
        </w:tc>
        <w:tc>
          <w:tcPr>
            <w:tcW w:w="3666" w:type="dxa"/>
            <w:tcBorders>
              <w:top w:val="single" w:sz="12" w:space="0" w:color="FFFFFF"/>
              <w:left w:val="single" w:sz="12" w:space="0" w:color="FFFFFF"/>
              <w:bottom w:val="single" w:sz="12" w:space="0" w:color="FFFFFF"/>
              <w:insideH w:val="single" w:sz="12" w:space="0" w:color="FFFFFF"/>
            </w:tcBorders>
            <w:shd w:color="auto" w:fill="D9D9D9" w:themeFill="background1" w:themeFillShade="d9"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Spender und Investoren möchten die Lebensumstände von Menschen in Entwicklungsländern nachhaltig verbessern.</w:t>
            </w:r>
          </w:p>
        </w:tc>
      </w:tr>
      <w:tr>
        <w:trPr>
          <w:trHeight w:val="425" w:hRule="atLeast"/>
        </w:trPr>
        <w:tc>
          <w:tcPr>
            <w:tcW w:w="362" w:type="dxa"/>
            <w:tcBorders>
              <w:top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9</w:t>
            </w:r>
          </w:p>
        </w:tc>
        <w:tc>
          <w:tcPr>
            <w:tcW w:w="2689"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w:t>
            </w:r>
          </w:p>
        </w:tc>
        <w:tc>
          <w:tcPr>
            <w:tcW w:w="1396"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Interesse</w:t>
            </w:r>
          </w:p>
        </w:tc>
        <w:tc>
          <w:tcPr>
            <w:tcW w:w="1533" w:type="dxa"/>
            <w:tc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Teilsystem</w:t>
            </w:r>
          </w:p>
        </w:tc>
        <w:tc>
          <w:tcPr>
            <w:tcW w:w="3666" w:type="dxa"/>
            <w:tcBorders>
              <w:top w:val="single" w:sz="12" w:space="0" w:color="FFFFFF"/>
              <w:left w:val="single" w:sz="12" w:space="0" w:color="FFFFFF"/>
              <w:bottom w:val="single" w:sz="12" w:space="0" w:color="FFFFFF"/>
              <w:insideH w:val="single" w:sz="12" w:space="0" w:color="FFFFFF"/>
            </w:tcBorders>
            <w:shd w:color="auto" w:fill="F2F2F2" w:themeFill="background1" w:themeFillShade="f2" w:val="clear"/>
            <w:tcMar>
              <w:left w:w="-15" w:type="dxa"/>
            </w:tcMar>
            <w:vAlign w:val="center"/>
          </w:tcPr>
          <w:p>
            <w:pPr>
              <w:pStyle w:val="TabellenInhalt"/>
              <w:jc w:val="center"/>
              <w:rPr>
                <w:rFonts w:ascii="Calibri Light" w:hAnsi="Calibri Light" w:cs="Calibri Light" w:asciiTheme="majorHAnsi" w:cstheme="majorHAnsi" w:hAnsiTheme="majorHAnsi"/>
                <w:sz w:val="22"/>
                <w:szCs w:val="22"/>
              </w:rPr>
            </w:pPr>
            <w:r>
              <w:rPr>
                <w:rFonts w:cs="Calibri Light" w:ascii="Calibri Light" w:hAnsi="Calibri Light" w:asciiTheme="majorHAnsi" w:cstheme="majorHAnsi" w:hAnsiTheme="majorHAnsi"/>
                <w:sz w:val="22"/>
                <w:szCs w:val="22"/>
              </w:rPr>
              <w:t>Telekommunikationsanbieter möchten mit der Regierung kooperieren, um das Datenvolumen für dieses System nicht zu belasten. In ihrem Interesse ist es die Landwirtschaft zu fördern und die Lebensbedingungen der Menschen zu verbessern.</w:t>
            </w:r>
          </w:p>
        </w:tc>
      </w:tr>
    </w:tbl>
    <w:p>
      <w:pPr>
        <w:pStyle w:val="Normal"/>
        <w:spacing w:lineRule="auto" w:line="276" w:before="0" w:after="240"/>
        <w:rPr>
          <w:rFonts w:cs="Calibri" w:cstheme="minorHAnsi"/>
          <w:ins w:id="8" w:author="Unbekannter Autor" w:date="2017-05-12T23:03:00Z"/>
        </w:rPr>
      </w:pPr>
      <w:ins w:id="7" w:author="Unbekannter Autor" w:date="2017-05-12T23:03:00Z">
        <w:r>
          <w:rPr>
            <w:rFonts w:cs="Calibri" w:cstheme="minorHAnsi"/>
          </w:rPr>
        </w:r>
      </w:ins>
    </w:p>
    <w:p>
      <w:pPr>
        <w:pStyle w:val="Berschrift1"/>
        <w:numPr>
          <w:ilvl w:val="0"/>
          <w:numId w:val="1"/>
        </w:numPr>
        <w:spacing w:lineRule="auto" w:line="276" w:before="0" w:after="240"/>
        <w:rPr>
          <w:rFonts w:cs="Calibri" w:cstheme="minorHAnsi"/>
        </w:rPr>
      </w:pPr>
      <w:bookmarkStart w:id="15" w:name="_Toc482459819"/>
      <w:bookmarkEnd w:id="15"/>
      <w:r>
        <mc:AlternateContent>
          <mc:Choice Requires="wps">
            <w:drawing>
              <wp:anchor behindDoc="0" distT="0" distB="0" distL="114300" distR="114300" simplePos="0" locked="0" layoutInCell="1" allowOverlap="1" relativeHeight="8" wp14:anchorId="63B4BF6A">
                <wp:simplePos x="0" y="0"/>
                <wp:positionH relativeFrom="margin">
                  <wp:posOffset>250190</wp:posOffset>
                </wp:positionH>
                <wp:positionV relativeFrom="paragraph">
                  <wp:posOffset>344170</wp:posOffset>
                </wp:positionV>
                <wp:extent cx="5673090" cy="42545"/>
                <wp:effectExtent l="0" t="0" r="26035" b="36830"/>
                <wp:wrapNone/>
                <wp:docPr id="12" name="Gerader Verbinder 7"/>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7pt,25.6pt" to="466.3pt,28.65pt" ID="Gerader Verbinder 7" stroked="t" style="position:absolute;flip:y;mso-position-horizontal-relative:margin" wp14:anchorId="63B4BF6A">
                <v:stroke color="#d9d9d9" weight="19080" joinstyle="miter" endcap="flat"/>
                <v:fill o:detectmouseclick="t" on="false"/>
              </v:line>
            </w:pict>
          </mc:Fallback>
        </mc:AlternateContent>
      </w:r>
      <w:r>
        <w:rPr>
          <w:rFonts w:cs="Calibri" w:cstheme="minorHAnsi"/>
        </w:rPr>
        <w:t>Zielhierarchie</w:t>
      </w:r>
    </w:p>
    <w:p>
      <w:pPr>
        <w:pStyle w:val="Normal"/>
        <w:spacing w:lineRule="auto" w:line="276"/>
        <w:rPr>
          <w:rFonts w:cs="Calibri" w:cstheme="minorHAnsi"/>
        </w:rPr>
      </w:pPr>
      <w:r>
        <w:rPr>
          <w:rFonts w:cs="Calibri" w:cstheme="minorHAnsi"/>
        </w:rPr>
        <w:t>Im Folgenden werden die Entwicklungsziele erläutert. Dabei werden diese in strategische, taktische und operative Ziele gegliedert.</w:t>
      </w:r>
    </w:p>
    <w:p>
      <w:pPr>
        <w:pStyle w:val="Berschrift2"/>
        <w:numPr>
          <w:ilvl w:val="1"/>
          <w:numId w:val="1"/>
        </w:numPr>
        <w:spacing w:lineRule="auto" w:line="276" w:before="0" w:after="240"/>
        <w:rPr>
          <w:rFonts w:cs="Calibri" w:cstheme="minorHAnsi"/>
        </w:rPr>
      </w:pPr>
      <w:bookmarkStart w:id="16" w:name="_Toc482459820"/>
      <w:bookmarkEnd w:id="16"/>
      <w:r>
        <w:rPr>
          <w:rFonts w:cs="Calibri" w:cstheme="minorHAnsi"/>
        </w:rPr>
        <w:t>Operative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muss erstellt und gepflegt werden. Dabei muss der Workload von 600 Stunden verteilt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Rapid-Prototype muss entstehen, um mindestens einen PoC zu demonstrieren.</w:t>
      </w:r>
    </w:p>
    <w:p>
      <w:pPr>
        <w:pStyle w:val="Normal"/>
        <w:spacing w:lineRule="auto" w:line="360" w:before="0" w:after="0"/>
        <w:rPr>
          <w:rFonts w:cs="Calibri" w:cstheme="minorHAnsi"/>
        </w:rPr>
      </w:pPr>
      <w:r>
        <w:rPr>
          <w:rFonts w:cs="Calibri" w:cstheme="minorHAnsi"/>
        </w:rPr>
        <w:t xml:space="preserve">• </w:t>
      </w:r>
      <w:r>
        <w:rPr>
          <w:rFonts w:cs="Calibri" w:cstheme="minorHAnsi"/>
        </w:rPr>
        <w:t>Im präskriptiven Kommunikationsmodell müssen die mit dem System direkt interagierenden Stakeholder dargestellt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muss sich auf ein Vorgehensmodell beschränkt werden, welches auf das Projekt skaliert wird. Dazu müssen alle notwendigen Artefakte erstellt werden.</w:t>
      </w:r>
    </w:p>
    <w:p>
      <w:pPr>
        <w:pStyle w:val="Normal"/>
        <w:spacing w:lineRule="auto" w:line="360" w:before="0" w:after="0"/>
        <w:rPr>
          <w:rFonts w:cs="Calibri" w:cstheme="minorHAnsi"/>
        </w:rPr>
      </w:pPr>
      <w:r>
        <w:rPr>
          <w:rFonts w:cs="Calibri" w:cstheme="minorHAnsi"/>
        </w:rPr>
        <w:t xml:space="preserve">• </w:t>
      </w:r>
      <w:r>
        <w:rPr>
          <w:rFonts w:cs="Calibri" w:cstheme="minorHAnsi"/>
        </w:rPr>
        <w:t>In der Domänenrecherche müssen alle wichtigen Punkte zur weiteren Entwicklung erfasst werden.</w:t>
      </w:r>
    </w:p>
    <w:p>
      <w:pPr>
        <w:pStyle w:val="Normal"/>
        <w:spacing w:lineRule="auto" w:line="360" w:before="0" w:after="0"/>
        <w:rPr>
          <w:rFonts w:cs="Calibri" w:cstheme="minorHAnsi"/>
        </w:rPr>
      </w:pPr>
      <w:r>
        <w:rPr>
          <w:rFonts w:cs="Calibri" w:cstheme="minorHAnsi"/>
        </w:rPr>
        <w:t xml:space="preserve">• </w:t>
      </w:r>
      <w:r>
        <w:rPr>
          <w:rFonts w:cs="Calibri" w:cstheme="minorHAnsi"/>
        </w:rPr>
        <w:t>Bei der Spezifizierung der Risiken sollen bereits Gegenmaßnahmen für das Auftreten eines Risikos festgelegt werden.</w:t>
      </w:r>
    </w:p>
    <w:p>
      <w:pPr>
        <w:pStyle w:val="Normal"/>
        <w:spacing w:lineRule="auto" w:line="360" w:before="0" w:after="0"/>
        <w:rPr>
          <w:rFonts w:cs="Calibri" w:cstheme="minorHAnsi"/>
        </w:rPr>
      </w:pPr>
      <w:r>
        <w:rPr>
          <w:rFonts w:cs="Calibri" w:cstheme="minorHAnsi"/>
        </w:rPr>
        <w:t xml:space="preserve">• </w:t>
      </w:r>
      <w:r>
        <w:rPr>
          <w:rFonts w:cs="Calibri" w:cstheme="minorHAnsi"/>
        </w:rPr>
        <w:t>Es müssen Anforderungen an das System spezifiziert werden. Diese sollen in funktionale, organisationale, qualitative und technischen Anforderungen gegliedert werden.</w:t>
      </w:r>
    </w:p>
    <w:p>
      <w:pPr>
        <w:pStyle w:val="Normal"/>
        <w:spacing w:lineRule="auto" w:line="360" w:before="0" w:after="0"/>
        <w:rPr>
          <w:rFonts w:cs="Calibri" w:cstheme="minorHAnsi"/>
        </w:rPr>
      </w:pPr>
      <w:r>
        <w:rPr>
          <w:rFonts w:cs="Calibri" w:cstheme="minorHAnsi"/>
        </w:rPr>
        <w:t xml:space="preserve">• </w:t>
      </w:r>
      <w:r>
        <w:rPr>
          <w:rFonts w:cs="Calibri" w:cstheme="minorHAnsi"/>
        </w:rPr>
        <w:t>Es soll ein Style Guide entwickelt werden, welcher die Entwicklung des User Interfaces bestimmt.</w:t>
      </w:r>
    </w:p>
    <w:p>
      <w:pPr>
        <w:pStyle w:val="Normal"/>
        <w:spacing w:lineRule="auto" w:line="360" w:before="0" w:after="0"/>
        <w:rPr>
          <w:rFonts w:cs="Calibri" w:cstheme="minorHAnsi"/>
        </w:rPr>
      </w:pPr>
      <w:r>
        <w:rPr>
          <w:rFonts w:cs="Calibri" w:cstheme="minorHAnsi"/>
        </w:rPr>
        <w:t xml:space="preserve">• </w:t>
      </w:r>
      <w:r>
        <w:rPr>
          <w:rFonts w:cs="Calibri" w:cstheme="minorHAnsi"/>
        </w:rPr>
        <w:t>Jeder Projektfortschritt muss in der Dokumentation festgehalten werden.</w:t>
      </w:r>
    </w:p>
    <w:p>
      <w:pPr>
        <w:pStyle w:val="Normal"/>
        <w:spacing w:lineRule="auto" w:line="360"/>
        <w:rPr>
          <w:rFonts w:cs="Calibri" w:cstheme="minorHAnsi"/>
        </w:rPr>
      </w:pPr>
      <w:r>
        <w:rPr>
          <w:rFonts w:cs="Calibri" w:cstheme="minorHAnsi"/>
        </w:rPr>
        <w:t xml:space="preserve">• </w:t>
      </w:r>
      <w:r>
        <w:rPr>
          <w:rFonts w:cs="Calibri" w:cstheme="minorHAnsi"/>
        </w:rPr>
        <w:t>Das Projekt soll so konzeptioniert sein, dass eine gute Basis geschaffen wird um das System mit weiteren Features ausstatten zu können</w:t>
      </w:r>
    </w:p>
    <w:p>
      <w:pPr>
        <w:pStyle w:val="Berschrift2"/>
        <w:numPr>
          <w:ilvl w:val="1"/>
          <w:numId w:val="1"/>
        </w:numPr>
        <w:spacing w:lineRule="auto" w:line="276" w:before="0" w:after="240"/>
        <w:rPr>
          <w:rFonts w:cs="Calibri" w:cstheme="minorHAnsi"/>
        </w:rPr>
      </w:pPr>
      <w:bookmarkStart w:id="17" w:name="_Toc482459821"/>
      <w:bookmarkEnd w:id="17"/>
      <w:r>
        <w:rPr>
          <w:rFonts w:cs="Calibri" w:cstheme="minorHAnsi"/>
        </w:rPr>
        <w:t>Taktische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Der Projektplan soll eingehalten werden.</w:t>
      </w:r>
    </w:p>
    <w:p>
      <w:pPr>
        <w:pStyle w:val="Normal"/>
        <w:spacing w:lineRule="auto" w:line="360" w:before="0" w:after="0"/>
        <w:rPr>
          <w:rFonts w:cs="Calibri" w:cstheme="minorHAnsi"/>
        </w:rPr>
      </w:pPr>
      <w:r>
        <w:rPr>
          <w:rFonts w:cs="Calibri" w:cstheme="minorHAnsi"/>
        </w:rPr>
        <w:t xml:space="preserve">• </w:t>
      </w:r>
      <w:r>
        <w:rPr>
          <w:rFonts w:cs="Calibri" w:cstheme="minorHAnsi"/>
        </w:rPr>
        <w:t>Proof of Concepts sollen getestet und umgesetzt werden.</w:t>
      </w:r>
    </w:p>
    <w:p>
      <w:pPr>
        <w:pStyle w:val="Normal"/>
        <w:spacing w:lineRule="auto" w:line="360" w:before="0" w:after="0"/>
        <w:rPr>
          <w:rFonts w:cs="Calibri" w:cstheme="minorHAnsi"/>
        </w:rPr>
      </w:pPr>
      <w:r>
        <w:rPr>
          <w:rFonts w:cs="Calibri" w:cstheme="minorHAnsi"/>
        </w:rPr>
        <w:t xml:space="preserve">• </w:t>
      </w:r>
      <w:r>
        <w:rPr>
          <w:rFonts w:cs="Calibri" w:cstheme="minorHAnsi"/>
        </w:rPr>
        <w:t>Ein Prototyp des Systems soll erstellt werden, um die Usability zu testen.</w:t>
      </w:r>
    </w:p>
    <w:p>
      <w:pPr>
        <w:pStyle w:val="Normal"/>
        <w:spacing w:lineRule="auto" w:line="360" w:before="0" w:after="0"/>
        <w:rPr>
          <w:rFonts w:cs="Calibri" w:cstheme="minorHAnsi"/>
        </w:rPr>
      </w:pPr>
      <w:r>
        <w:rPr>
          <w:rFonts w:cs="Calibri" w:cstheme="minorHAnsi"/>
        </w:rPr>
        <w:t xml:space="preserve">• </w:t>
      </w:r>
      <w:r>
        <w:rPr>
          <w:rFonts w:cs="Calibri" w:cstheme="minorHAnsi"/>
        </w:rPr>
        <w:t>Der Prototyp soll sich durch Einhaltung von Style Guides übersichtlich gestaltet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Kommunikationswege zwischen den Stakeholdern sollen analysiert und visualisiert werden.</w:t>
      </w:r>
    </w:p>
    <w:p>
      <w:pPr>
        <w:pStyle w:val="Normal"/>
        <w:spacing w:lineRule="auto" w:line="360" w:before="0" w:after="0"/>
        <w:rPr>
          <w:rFonts w:cs="Calibri" w:cstheme="minorHAnsi"/>
        </w:rPr>
      </w:pPr>
      <w:r>
        <w:rPr>
          <w:rFonts w:cs="Calibri" w:cstheme="minorHAnsi"/>
        </w:rPr>
        <w:t xml:space="preserve">• </w:t>
      </w:r>
      <w:r>
        <w:rPr>
          <w:rFonts w:cs="Calibri" w:cstheme="minorHAnsi"/>
        </w:rPr>
        <w:t xml:space="preserve">Der methodische Rahmen muss in Form eines Vorgehensmodells festgelegt werden. </w:t>
      </w:r>
    </w:p>
    <w:p>
      <w:pPr>
        <w:pStyle w:val="Normal"/>
        <w:spacing w:lineRule="auto" w:line="360"/>
        <w:rPr>
          <w:rFonts w:cs="Calibri" w:cstheme="minorHAnsi"/>
        </w:rPr>
      </w:pPr>
      <w:r>
        <w:rPr>
          <w:rFonts w:cs="Calibri" w:cstheme="minorHAnsi"/>
        </w:rPr>
        <w:t xml:space="preserve">• </w:t>
      </w:r>
      <w:r>
        <w:rPr>
          <w:rFonts w:cs="Calibri" w:cstheme="minorHAnsi"/>
        </w:rPr>
        <w:t>Um das Projekt erfolgreich abzuschließen, soll lösungsorientiert entwickelt werden. Das System gilt als abgeschlossen, wenn alle Funktionalitäten implementiert sind.</w:t>
      </w:r>
    </w:p>
    <w:p>
      <w:pPr>
        <w:pStyle w:val="Berschrift2"/>
        <w:numPr>
          <w:ilvl w:val="1"/>
          <w:numId w:val="1"/>
        </w:numPr>
        <w:spacing w:lineRule="auto" w:line="276" w:before="0" w:after="240"/>
        <w:rPr>
          <w:rFonts w:cs="Calibri" w:cstheme="minorHAnsi"/>
        </w:rPr>
      </w:pPr>
      <w:bookmarkStart w:id="18" w:name="_Toc482459822"/>
      <w:bookmarkEnd w:id="18"/>
      <w:r>
        <w:rPr>
          <w:rFonts w:cs="Calibri" w:cstheme="minorHAnsi"/>
        </w:rPr>
        <w:t>Strategische Ziele</w:t>
      </w:r>
    </w:p>
    <w:p>
      <w:pPr>
        <w:pStyle w:val="Normal"/>
        <w:spacing w:lineRule="auto" w:line="360" w:before="0" w:after="0"/>
        <w:rPr>
          <w:rFonts w:cs="Calibri" w:cstheme="minorHAnsi"/>
        </w:rPr>
      </w:pPr>
      <w:r>
        <w:rPr>
          <w:rFonts w:cs="Calibri" w:cstheme="minorHAnsi"/>
        </w:rPr>
        <w:t xml:space="preserve">• </w:t>
      </w:r>
      <w:r>
        <w:rPr>
          <w:rFonts w:cs="Calibri" w:cstheme="minorHAnsi"/>
        </w:rPr>
        <w:t>Durch die Kombination möglichst vieler Daten, sollen Benutzer möglichst präzise und individuelle Anbauempfehlungen erhalten. Dabei soll jeder Bauer mindestens eine Anbauempfehlung erhalten.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muss zur Lösung des Eingangs beschriebenen Nutzungsproblem verwendet werden können.</w:t>
      </w:r>
    </w:p>
    <w:p>
      <w:pPr>
        <w:pStyle w:val="Normal"/>
        <w:spacing w:lineRule="auto" w:line="360" w:before="0" w:after="0"/>
        <w:rPr>
          <w:rFonts w:cs="Calibri" w:cstheme="minorHAnsi"/>
        </w:rPr>
      </w:pPr>
      <w:r>
        <w:rPr>
          <w:rFonts w:cs="Calibri" w:cstheme="minorHAnsi"/>
        </w:rPr>
        <w:t xml:space="preserve">• </w:t>
      </w:r>
      <w:r>
        <w:rPr>
          <w:rFonts w:cs="Calibri" w:cstheme="minorHAnsi"/>
        </w:rPr>
        <w:t>Die Kommunikation zwischen den Stakeholdern soll verbessert werden.</w:t>
      </w:r>
    </w:p>
    <w:p>
      <w:pPr>
        <w:pStyle w:val="Normal"/>
        <w:spacing w:lineRule="auto" w:line="360" w:before="0" w:after="0"/>
        <w:rPr>
          <w:rFonts w:cs="Calibri" w:cstheme="minorHAnsi"/>
        </w:rPr>
      </w:pPr>
      <w:r>
        <w:rPr>
          <w:rFonts w:cs="Calibri" w:cstheme="minorHAnsi"/>
        </w:rPr>
        <w:t xml:space="preserve">• </w:t>
      </w:r>
      <w:r>
        <w:rPr>
          <w:rFonts w:cs="Calibri" w:cstheme="minorHAnsi"/>
        </w:rPr>
        <w:t>Die Applikation soll Verwendung im Alltag finden.</w:t>
      </w:r>
    </w:p>
    <w:p>
      <w:pPr>
        <w:pStyle w:val="Normal"/>
        <w:spacing w:lineRule="auto" w:line="360" w:before="0" w:after="0"/>
        <w:rPr>
          <w:rFonts w:cs="Calibri" w:cstheme="minorHAnsi"/>
        </w:rPr>
      </w:pPr>
      <w:r>
        <w:rPr>
          <w:rFonts w:cs="Calibri" w:cstheme="minorHAnsi"/>
        </w:rPr>
        <w:t xml:space="preserve">• </w:t>
      </w:r>
      <w:r>
        <w:rPr>
          <w:rFonts w:cs="Calibri" w:cstheme="minorHAnsi"/>
        </w:rPr>
        <w:t>Die Benutzung der Applikation soll nicht als Aufwand wahrgenommen werden.</w:t>
      </w:r>
    </w:p>
    <w:p>
      <w:pPr>
        <w:pStyle w:val="Normal"/>
        <w:spacing w:lineRule="auto" w:line="360"/>
        <w:rPr>
          <w:rFonts w:cs="Calibri" w:cstheme="minorHAnsi"/>
        </w:rPr>
      </w:pPr>
      <w:r>
        <w:rPr>
          <w:rFonts w:cs="Calibri" w:cstheme="minorHAnsi"/>
        </w:rPr>
        <w:t xml:space="preserve">• </w:t>
      </w:r>
      <w:r>
        <w:rPr>
          <w:rFonts w:cs="Calibri" w:cstheme="minorHAnsi"/>
        </w:rPr>
        <w:t>Die Verwendung der Applikation soll für Benutzer möglichst kostenfrei sein und daher soll ein hoher Datenverbrauch vermieden werden. Ziel ist es eine Übertragungszeit von 5 Sekunden nicht zu überschreiten.</w:t>
      </w:r>
    </w:p>
    <w:p>
      <w:pPr>
        <w:pStyle w:val="Berschrift1"/>
        <w:numPr>
          <w:ilvl w:val="0"/>
          <w:numId w:val="1"/>
        </w:numPr>
        <w:spacing w:before="0" w:after="240"/>
        <w:rPr>
          <w:rFonts w:cs="Calibri" w:cstheme="minorHAnsi"/>
        </w:rPr>
      </w:pPr>
      <w:bookmarkStart w:id="19" w:name="_Toc482459823"/>
      <w:bookmarkEnd w:id="19"/>
      <w:r>
        <w:rPr>
          <w:rFonts w:cs="Calibri" w:cstheme="minorHAnsi"/>
        </w:rPr>
        <w:t>Risiken</w:t>
      </w:r>
    </w:p>
    <w:p>
      <w:pPr>
        <w:pStyle w:val="Normal"/>
        <w:rPr/>
      </w:pPr>
      <w:r>
        <w:rPr/>
        <w:drawing>
          <wp:anchor behindDoc="0" distT="0" distB="0" distL="0" distR="0" simplePos="0" locked="0" layoutInCell="1" allowOverlap="1" relativeHeight="21">
            <wp:simplePos x="0" y="0"/>
            <wp:positionH relativeFrom="column">
              <wp:posOffset>-908685</wp:posOffset>
            </wp:positionH>
            <wp:positionV relativeFrom="paragraph">
              <wp:posOffset>-53975</wp:posOffset>
            </wp:positionV>
            <wp:extent cx="7274560" cy="5239385"/>
            <wp:effectExtent l="0" t="0" r="0" b="0"/>
            <wp:wrapSquare wrapText="largest"/>
            <wp:docPr id="13" name="Bild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0" descr=""/>
                    <pic:cNvPicPr>
                      <a:picLocks noChangeAspect="1" noChangeArrowheads="1"/>
                    </pic:cNvPicPr>
                  </pic:nvPicPr>
                  <pic:blipFill>
                    <a:blip r:embed="rId12"/>
                    <a:stretch>
                      <a:fillRect/>
                    </a:stretch>
                  </pic:blipFill>
                  <pic:spPr bwMode="auto">
                    <a:xfrm>
                      <a:off x="0" y="0"/>
                      <a:ext cx="7274560" cy="5239385"/>
                    </a:xfrm>
                    <a:prstGeom prst="rect">
                      <a:avLst/>
                    </a:prstGeom>
                  </pic:spPr>
                </pic:pic>
              </a:graphicData>
            </a:graphic>
          </wp:anchor>
        </w:drawing>
      </w:r>
    </w:p>
    <w:p>
      <w:pPr>
        <w:pStyle w:val="Normal"/>
        <w:rPr/>
      </w:pPr>
      <w:r>
        <w:rPr/>
      </w:r>
    </w:p>
    <w:p>
      <w:pPr>
        <w:pStyle w:val="Normal"/>
        <w:rPr/>
      </w:pPr>
      <w:r>
        <w:rPr/>
      </w:r>
    </w:p>
    <w:p>
      <w:pPr>
        <w:pStyle w:val="Normal"/>
        <w:rPr/>
      </w:pPr>
      <w:r>
        <w:rPr/>
        <w:t>Das größte Risiko ist, dass die Geräte der Benutzer nicht leistungsstark genug sind, um die App vollständig nutzen zu können. Dies hängt davon ab, wie verbreitet Smartphones in afrikanischen Regionen bereits sind. Um Funktionalität auf leistungsschwachen Smartphones zu gewährleisten, werden leistungsintensive Algorithmen nicht auf dem Endgerät laufen.</w:t>
      </w:r>
    </w:p>
    <w:p>
      <w:pPr>
        <w:pStyle w:val="Normal"/>
        <w:rPr/>
      </w:pPr>
      <w:r>
        <w:rPr/>
        <w:t>Durch eine geringe Datenübertragungsrate wird der Datenaustausch verlangsamt und das System kann nicht arbeiten. Harvest Hand wird gebrauchsuntauglich. Um dies zu vermeiden, wird der Datenaustausch möglichst effizient gestaltet, so dass ein Transport großer Datenmengen vermieden wird.</w:t>
      </w:r>
    </w:p>
    <w:p>
      <w:pPr>
        <w:pStyle w:val="Normal"/>
        <w:rPr/>
      </w:pPr>
      <w:r>
        <w:rPr/>
        <w:t xml:space="preserve">Das dritt schwerste Risiko ist, dass die Helfer vor Ort nicht genügend Wissen im Bereich Ackerbau mitbringen um den Menschen vor Ort ausreichend Hilfe bieten zu können. </w:t>
      </w:r>
      <w:r>
        <w:rPr/>
        <w:t>Daher sollten die Helfer im Vorfeld auf ihre Qualifikationen in dieser Domäne geprüft werden.</w:t>
      </w:r>
    </w:p>
    <w:p>
      <w:pPr>
        <w:pStyle w:val="Normal"/>
        <w:rPr/>
      </w:pPr>
      <w:r>
        <w:rPr/>
        <w:t>Harvest Hand übermittelt Helfern und Landwirten Vorschläge wie sie den Ackerbau nachhaltig verbessern können. Ein Problem kann auftreten, wenn den Menschen vor Ort das nötige Equipment fehlt um diese Empfehlungen umsetzen zu können. Um diesem Problem aus dem Weg zu gehen, wird im Vorfeld recherchiert, welche Anbauwerkzeuge vor Ort zur Verfügung stehen und wird sie in den Empfehlungen berücksichtigen.</w:t>
      </w:r>
    </w:p>
    <w:p>
      <w:pPr>
        <w:pStyle w:val="Normal"/>
        <w:rPr/>
      </w:pPr>
      <w:r>
        <w:rPr/>
        <w:t>Ein weiteres Risiko stellt die Vermittlung fehlerhafter Informationen dar. Diese würden den Landwirten schaden, wenn da durch fehlerhafter Anbau betrieben wird. Aus diesem Grund ist es sehr wichtig die Informationsquellen ständig zu überprüfen.</w:t>
      </w:r>
    </w:p>
    <w:p>
      <w:pPr>
        <w:pStyle w:val="Normal"/>
        <w:rPr/>
      </w:pPr>
      <w:r>
        <w:rPr/>
        <w:t>Die Entwicklung des Systems könnte unterschätzt werden, so dass die Funktionalität des Systems nicht rechtzeitig fertig gestellt werden kann.  Um dies zu vermeiden sollte der Projektplan bis ins letzte Detail durchdacht werden.</w:t>
      </w:r>
    </w:p>
    <w:p>
      <w:pPr>
        <w:pStyle w:val="Normal"/>
        <w:rPr/>
      </w:pPr>
      <w:r>
        <w:rPr/>
        <w:t xml:space="preserve">Des Weiteren können den primären Stakeholdern Kenntnisse für den Umgang mit einem interaktiven System fehlen. </w:t>
      </w:r>
      <w:r>
        <w:rPr/>
        <w:t>Dies würde die Usability des Systems massiv einschränken. Daher sollten die Stakeholder zu Beginn eine Einführung in das System erhalten und eine gebrauchstaugliche Gestaltung muss gewährleistet sein.</w:t>
      </w:r>
    </w:p>
    <w:p>
      <w:pPr>
        <w:pStyle w:val="Normal"/>
        <w:rPr/>
      </w:pPr>
      <w:r>
        <w:rPr/>
        <w:t>Die Anforderungen an das System sollten genau spezifiziert werden. Eine Entwicklung unnötiger Funktionen sorgt für mehr Aufwand und raubt Entwicklungszeit. Außerdem schränken sie die Usability ein. Aus diesem Grund ist eine genau Aufgabenanalyse von Nöten, sowie ein Prototyping.</w:t>
      </w:r>
    </w:p>
    <w:p>
      <w:pPr>
        <w:pStyle w:val="Normal"/>
        <w:rPr/>
      </w:pPr>
      <w:r>
        <w:rPr/>
        <w:t>Daten die von externen Diensten bezogen werden, müssen ständig validiert werden. Fehlerhafte Informationen führen zu einer fehlerhaften Funktionalität und es kommt zu unwissentlichen Anbaufehlern.</w:t>
      </w:r>
    </w:p>
    <w:p>
      <w:pPr>
        <w:pStyle w:val="Berschrift1"/>
        <w:numPr>
          <w:ilvl w:val="0"/>
          <w:numId w:val="1"/>
        </w:numPr>
        <w:spacing w:before="0" w:after="240"/>
        <w:rPr>
          <w:rFonts w:cs="Calibri" w:cstheme="minorHAnsi"/>
        </w:rPr>
      </w:pPr>
      <w:bookmarkStart w:id="20" w:name="_Toc482459824"/>
      <w:bookmarkEnd w:id="20"/>
      <w:r>
        <mc:AlternateContent>
          <mc:Choice Requires="wps">
            <w:drawing>
              <wp:anchor behindDoc="0" distT="0" distB="0" distL="114300" distR="114300" simplePos="0" locked="0" layoutInCell="1" allowOverlap="1" relativeHeight="6" wp14:anchorId="102DA780">
                <wp:simplePos x="0" y="0"/>
                <wp:positionH relativeFrom="margin">
                  <wp:posOffset>230505</wp:posOffset>
                </wp:positionH>
                <wp:positionV relativeFrom="paragraph">
                  <wp:posOffset>320040</wp:posOffset>
                </wp:positionV>
                <wp:extent cx="5673090" cy="42545"/>
                <wp:effectExtent l="0" t="0" r="26670" b="37465"/>
                <wp:wrapNone/>
                <wp:docPr id="14" name="Gerader Verbinder 6"/>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5pt,23.7pt" to="464.75pt,26.75pt" ID="Gerader Verbinder 6" stroked="t" style="position:absolute;flip:y;mso-position-horizontal-relative:margin" wp14:anchorId="102DA780">
                <v:stroke color="#d9d9d9" weight="19080" joinstyle="miter" endcap="flat"/>
                <v:fill o:detectmouseclick="t" on="false"/>
              </v:line>
            </w:pict>
          </mc:Fallback>
        </mc:AlternateContent>
      </w:r>
      <w:r>
        <w:rPr>
          <w:rFonts w:cs="Calibri" w:cstheme="minorHAnsi"/>
        </w:rPr>
        <w:t>POCs</w:t>
      </w:r>
    </w:p>
    <w:p>
      <w:pPr>
        <w:pStyle w:val="Normal"/>
        <w:rPr>
          <w:rFonts w:cs="Calibri" w:cstheme="minorHAnsi"/>
        </w:rPr>
      </w:pPr>
      <w:r>
        <w:rPr>
          <w:rFonts w:cs="Calibri" w:cstheme="minorHAnsi"/>
        </w:rPr>
        <w:t>Die POCs beschreiben wesentliche Funktionen und Alleinstellungsmerkmale des Systems, von denen schließlich die Realisierbarkeit und Usability des Systems abhängen. Dabei beziehen sich einige direkt auf die ermittelten Risiken.</w:t>
      </w:r>
    </w:p>
    <w:p>
      <w:pPr>
        <w:pStyle w:val="Berschrift2"/>
        <w:numPr>
          <w:ilvl w:val="1"/>
          <w:numId w:val="1"/>
        </w:numPr>
        <w:spacing w:lineRule="auto" w:line="276" w:before="0" w:after="240"/>
        <w:rPr>
          <w:rFonts w:cs="Calibri" w:cstheme="minorHAnsi"/>
        </w:rPr>
      </w:pPr>
      <w:bookmarkStart w:id="21" w:name="_Toc482459825"/>
      <w:bookmarkEnd w:id="21"/>
      <w:r>
        <w:rPr>
          <w:rFonts w:cs="Calibri" w:cstheme="minorHAnsi"/>
        </w:rPr>
        <w:t>Benutzer anlegen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color w:val="767171" w:themeColor="background2" w:themeShade="80"/>
        </w:rPr>
        <w:t xml:space="preserve">: </w:t>
      </w:r>
      <w:r>
        <w:rPr>
          <w:rFonts w:cs="Calibri" w:cstheme="minorHAnsi"/>
        </w:rPr>
        <w:t>Helfer und Bauer müssen jeweils Profile erstellen können, um Zugriffsrechte zu erhalten. Dabei werden verschieden Daten der Benutzer als JSON – Objekt an Server geschickt und gespeichert.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color w:val="767171" w:themeColor="background2" w:themeShade="80"/>
        </w:rPr>
        <w:t xml:space="preserve">: </w:t>
      </w:r>
      <w:r>
        <w:rPr>
          <w:rFonts w:cs="Calibri" w:cstheme="minorHAnsi"/>
        </w:rPr>
        <w:t>Nach Eingabe erforderlicher Daten wird der User in Datenbank angelegt.</w:t>
      </w:r>
      <w:r>
        <w:rPr>
          <w:rFonts w:cs="Calibri" w:cstheme="minorHAnsi"/>
          <w:color w:val="767171" w:themeColor="background2" w:themeShade="80"/>
        </w:rPr>
        <w:t xml:space="preserve"> </w:t>
      </w:r>
      <w:r>
        <w:rPr>
          <w:rFonts w:cs="Calibri" w:cstheme="minorHAnsi"/>
        </w:rPr>
        <w:t xml:space="preserve">Nur Mitarbeiter der Hilfsorganisationen können ein Helfer – Profil erstellen.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color w:val="767171" w:themeColor="background2" w:themeShade="80"/>
        </w:rPr>
        <w:t xml:space="preserve">: </w:t>
      </w:r>
      <w:r>
        <w:rPr>
          <w:rFonts w:cs="Calibri" w:cstheme="minorHAnsi"/>
        </w:rPr>
        <w:t xml:space="preserve">Der Benutzer hat keine Berechtigung um Helfer – Profil zu erstellen. Dem Benutzer fehlen Kenntnisse im Umgang mit interaktiven Systemen. </w:t>
      </w:r>
    </w:p>
    <w:p>
      <w:pPr>
        <w:pStyle w:val="Normal"/>
        <w:spacing w:lineRule="auto" w:line="276"/>
        <w:rPr/>
      </w:pPr>
      <w:r>
        <w:rPr>
          <w:rFonts w:cs="Calibri" w:cstheme="minorHAnsi"/>
          <w:b/>
          <w:color w:val="767171" w:themeColor="background2" w:themeShade="80"/>
        </w:rPr>
        <w:t>Fallback</w:t>
      </w:r>
      <w:r>
        <w:rPr>
          <w:rFonts w:cs="Calibri" w:cstheme="minorHAnsi"/>
          <w:color w:val="767171" w:themeColor="background2" w:themeShade="80"/>
        </w:rPr>
        <w:t xml:space="preserve">: </w:t>
      </w:r>
      <w:r>
        <w:rPr>
          <w:rFonts w:cs="Calibri" w:cstheme="minorHAnsi"/>
        </w:rPr>
        <w:t xml:space="preserve">Der Helfer soll die Bauer bei Erstellung eines Profils unterstützen. Außerdem kann beim Start der App eine Anleitung zum Erstellen von Profilen vorgeführt werden </w:t>
      </w:r>
    </w:p>
    <w:p>
      <w:pPr>
        <w:pStyle w:val="Berschrift2"/>
        <w:numPr>
          <w:ilvl w:val="1"/>
          <w:numId w:val="1"/>
        </w:numPr>
        <w:spacing w:before="0" w:after="240"/>
        <w:rPr>
          <w:rFonts w:cs="Calibri" w:cstheme="minorHAnsi"/>
        </w:rPr>
      </w:pPr>
      <w:bookmarkStart w:id="22" w:name="_Toc482459826"/>
      <w:bookmarkEnd w:id="22"/>
      <w:r>
        <w:rPr>
          <w:rFonts w:cs="Calibri" w:cstheme="minorHAnsi"/>
        </w:rPr>
        <w:t>Eintrag mit Ackerdaten erstellen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einen Eintrag erstellen können, wo Relevante Daten der Anbaufläche eingegeben werden zum weiteren Speichern und Verarbeiten auf dem Server. Die Einträge mit Ackerdaten werden in einer Liste im Userprofil gespeichert. Die Daten werden auf dem Client interaktiv mit Grafiken, Animationen und Bildern dargestellt.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Eintrag wird erstellt und in der Datenbank gespeichert, wenn alle für die Verarbeitung relevante Daten eingegeben wurden. Anhand der evaluierten Daten wird die Visualisierung angepasst.</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xml:space="preserve">: Der Benutzer ist nicht berechtigt zum Erstellen der Einträge oder die Daten nicht vollständig sind. </w:t>
      </w:r>
    </w:p>
    <w:p>
      <w:pPr>
        <w:pStyle w:val="Normal"/>
        <w:spacing w:lineRule="auto" w:line="276"/>
        <w:rPr/>
      </w:pPr>
      <w:r>
        <w:rPr>
          <w:rFonts w:cs="Calibri" w:cstheme="minorHAnsi"/>
          <w:b/>
          <w:color w:val="767171" w:themeColor="background2" w:themeShade="80"/>
        </w:rPr>
        <w:t>Fallback</w:t>
      </w:r>
      <w:r>
        <w:rPr>
          <w:rFonts w:cs="Calibri" w:cstheme="minorHAnsi"/>
        </w:rPr>
        <w:t>: Die Daten sollen bei Eingabe auf dem Client validiert werden.</w:t>
      </w:r>
    </w:p>
    <w:p>
      <w:pPr>
        <w:pStyle w:val="Berschrift2"/>
        <w:numPr>
          <w:ilvl w:val="1"/>
          <w:numId w:val="1"/>
        </w:numPr>
        <w:spacing w:before="0" w:after="240"/>
        <w:rPr>
          <w:rFonts w:cs="Calibri" w:cstheme="minorHAnsi"/>
        </w:rPr>
      </w:pPr>
      <w:bookmarkStart w:id="23" w:name="_Toc482459827"/>
      <w:bookmarkEnd w:id="23"/>
      <w:r>
        <w:rPr>
          <w:rFonts w:cs="Calibri" w:cstheme="minorHAnsi"/>
        </w:rPr>
        <w:t>Collaborators dem Eintrag hinzufügen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Der User muss einem Eintrag als Collaborator hinzugefügt werden, damit er die Ackerdaten ansehen kann und dazu spezialisierte Empfehlungen erhält.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Profil des Benutzers wird in der Datenbank gefunden und dem Eintrag hinzugefügt. Die Datenbanksuche darf nicht länger als 5-10 Sekunden dauern.</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Das Benutzerprofil wird nicht in der Datenbankgefunden oder die Suche überschreitet die zugelassene Suchzeit.</w:t>
      </w:r>
    </w:p>
    <w:p>
      <w:pPr>
        <w:pStyle w:val="Normal"/>
        <w:spacing w:lineRule="auto" w:line="276"/>
        <w:rPr/>
      </w:pPr>
      <w:r>
        <w:rPr>
          <w:rFonts w:cs="Calibri" w:cstheme="minorHAnsi"/>
          <w:b/>
          <w:color w:val="767171" w:themeColor="background2" w:themeShade="80"/>
        </w:rPr>
        <w:t>Fallback</w:t>
      </w:r>
      <w:r>
        <w:rPr>
          <w:rFonts w:cs="Calibri" w:cstheme="minorHAnsi"/>
        </w:rPr>
        <w:t>: Stattdessen wird die Mobiltelefonnummer des Users eingegeben, damit die Kommunikation über ein Mobiltelefon sattfinden kann.</w:t>
      </w:r>
    </w:p>
    <w:p>
      <w:pPr>
        <w:pStyle w:val="Berschrift2"/>
        <w:numPr>
          <w:ilvl w:val="1"/>
          <w:numId w:val="1"/>
        </w:numPr>
        <w:spacing w:before="0" w:after="240"/>
        <w:rPr>
          <w:rFonts w:cs="Calibri" w:cstheme="minorHAnsi"/>
        </w:rPr>
      </w:pPr>
      <w:bookmarkStart w:id="24" w:name="_Toc482459828"/>
      <w:bookmarkEnd w:id="24"/>
      <w:r>
        <w:rPr>
          <w:rFonts w:cs="Calibri" w:cstheme="minorHAnsi"/>
        </w:rPr>
        <w:t>Effiziente Datenübertragung</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Daten Übertragung zwischen Systemkomponenten muss effizient realisiert werden, so das im JSON – Format nur für Verarbeitung relevante Daten übertragen werden, und keine Bilder, Audio oder Video Dateien.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Es wird geringer Datenvolumen zwischen Komponenten transferiert. Die Daten zur Visualisierung der Informationen werden lokal auf dem Client – Gerät gespeichert und abgerufen.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Datenübertragung wird stakt beeinträchtigt oder abgebrochen.</w:t>
      </w:r>
    </w:p>
    <w:p>
      <w:pPr>
        <w:pStyle w:val="Normal"/>
        <w:spacing w:lineRule="auto" w:line="276"/>
        <w:rPr/>
      </w:pPr>
      <w:r>
        <w:rPr>
          <w:rFonts w:cs="Calibri" w:cstheme="minorHAnsi"/>
          <w:b/>
          <w:color w:val="767171" w:themeColor="background2" w:themeShade="80"/>
        </w:rPr>
        <w:t>Fallback</w:t>
      </w:r>
      <w:r>
        <w:rPr>
          <w:rFonts w:cs="Calibri" w:cstheme="minorHAnsi"/>
        </w:rPr>
        <w:t xml:space="preserve">: Schlechte Kommunikationsinfrasktutur in den betroffenen Ländern muss bei der Entwicklung der Systemarchitektur berücksichtig werden. Längere Datenübertragungszeiten sollen zugelassen werden, im Fail – Fall soll die Anfrage erneut gesendet werden.  </w:t>
      </w:r>
    </w:p>
    <w:p>
      <w:pPr>
        <w:pStyle w:val="Berschrift2"/>
        <w:numPr>
          <w:ilvl w:val="1"/>
          <w:numId w:val="1"/>
        </w:numPr>
        <w:spacing w:before="0" w:after="240"/>
        <w:rPr>
          <w:rFonts w:cs="Calibri" w:cstheme="minorHAnsi"/>
        </w:rPr>
      </w:pPr>
      <w:bookmarkStart w:id="25" w:name="_Toc482459829"/>
      <w:bookmarkEnd w:id="25"/>
      <w:r>
        <w:rPr>
          <w:rFonts w:cs="Calibri" w:cstheme="minorHAnsi"/>
        </w:rPr>
        <w:t>Auswertung der Bodendaten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xml:space="preserve">: Die aufgehobenen Daten werden auf dem Server analysierte und darauf aufbauend werden individuelle Szenarien zum Ackerbau für Benutzer erstellt. Dazu sollen auch informationen zur aktuellen Wetterbedingungen bezogen werden. Die rechenaufwändigen Algorithmen werden dadurch nicht auf dem Client realisiert und beeinträchtigen nicht die Performance des Endgeräts. </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Daten werden ausgewertet und zur weiteren Verarbeitung an den Client geschickt.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Daten sind zur Analyse sind nicht vollständig, so dass nicht valide Empfehlungen für Benutzer erstellt werden.</w:t>
      </w:r>
    </w:p>
    <w:p>
      <w:pPr>
        <w:pStyle w:val="Normal"/>
        <w:spacing w:lineRule="auto" w:line="276"/>
        <w:rPr/>
      </w:pPr>
      <w:r>
        <w:rPr>
          <w:rFonts w:cs="Calibri" w:cstheme="minorHAnsi"/>
          <w:b/>
          <w:color w:val="767171" w:themeColor="background2" w:themeShade="80"/>
        </w:rPr>
        <w:t>Fallback</w:t>
      </w:r>
      <w:r>
        <w:rPr>
          <w:rFonts w:cs="Calibri" w:cstheme="minorHAnsi"/>
        </w:rPr>
        <w:t xml:space="preserve">: Dem Benutzer wird eine standarisierte nicht individuell angepasste Anleitung angezeigt.  </w:t>
      </w:r>
    </w:p>
    <w:p>
      <w:pPr>
        <w:pStyle w:val="Berschrift2"/>
        <w:numPr>
          <w:ilvl w:val="1"/>
          <w:numId w:val="1"/>
        </w:numPr>
        <w:spacing w:before="0" w:after="240"/>
        <w:rPr>
          <w:rFonts w:cs="Calibri" w:cstheme="minorHAnsi"/>
        </w:rPr>
      </w:pPr>
      <w:bookmarkStart w:id="26" w:name="_Toc482459830"/>
      <w:bookmarkEnd w:id="26"/>
      <w:r>
        <w:rPr>
          <w:rFonts w:cs="Calibri" w:cstheme="minorHAnsi"/>
        </w:rPr>
        <w:t>Effiziente Erstellung interaktiver Anleitungen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Es Werden dynamisch personalisierte Anleitungen auf dem Client in interaktiver form dargestellt. Dazu verwendete Bild – Audio oder – Videodateien sollen lokal in möglichst komprimierter Form vorliegen, so dass die Performance und Akkuleistung des Endgeräts nicht beeinträchtigt wird.</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Anleitungen werden auf Basis der vom Server Erhaltenen Daten erstellt und interaktiv dargestellt.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Algorithmus arbeitet fehlerhaft oder die lokalen Daten werden zu lange geladen oder können nicht gelesen werden. Dadurch wird der Client stakt belastet und die Anleitungen werden nicht angezeigt.</w:t>
      </w:r>
    </w:p>
    <w:p>
      <w:pPr>
        <w:pStyle w:val="Normal"/>
        <w:spacing w:lineRule="auto" w:line="276"/>
        <w:rPr/>
      </w:pPr>
      <w:r>
        <w:rPr>
          <w:rFonts w:cs="Calibri" w:cstheme="minorHAnsi"/>
          <w:b/>
          <w:color w:val="767171" w:themeColor="background2" w:themeShade="80"/>
        </w:rPr>
        <w:t>Fallback</w:t>
      </w:r>
      <w:r>
        <w:rPr>
          <w:rFonts w:cs="Calibri" w:cstheme="minorHAnsi"/>
        </w:rPr>
        <w:t>: Eine in textueller Form gestaltete Anleitung anzeigen. Auf die interaktive Visualisierung wird verzichtet.</w:t>
      </w:r>
    </w:p>
    <w:p>
      <w:pPr>
        <w:pStyle w:val="Berschrift2"/>
        <w:numPr>
          <w:ilvl w:val="1"/>
          <w:numId w:val="1"/>
        </w:numPr>
        <w:spacing w:before="0" w:after="240"/>
        <w:rPr>
          <w:rFonts w:cs="Calibri" w:cstheme="minorHAnsi"/>
        </w:rPr>
      </w:pPr>
      <w:bookmarkStart w:id="27" w:name="_Toc482459831"/>
      <w:bookmarkEnd w:id="27"/>
      <w:r>
        <w:rPr>
          <w:rFonts w:cs="Calibri" w:cstheme="minorHAnsi"/>
        </w:rPr>
        <w:t>Klimatische Daten der Externen Dienste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Zur Erstellung der genaueren Empfehlungen werden klimatische Daten von externen Diensten gebraucht. Abhängig von aktuellen Wetterbedingungen werden die Empfehlungen ständig aktualisiert.</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Wetterdaten werden erfolgreich von externen Diensten abgefragt und zur Analyse der Bodendaten und Definition der Anleitungen herangezogen.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Der externe Dienst ist nicht erreichbar oder die gelieferten Daten sind nicht valide. Die Anleitungen werden fehlerhaft.</w:t>
      </w:r>
    </w:p>
    <w:p>
      <w:pPr>
        <w:pStyle w:val="Normal"/>
        <w:spacing w:lineRule="auto" w:line="276"/>
        <w:rPr/>
      </w:pPr>
      <w:r>
        <w:rPr>
          <w:rFonts w:cs="Calibri" w:cstheme="minorHAnsi"/>
          <w:b/>
          <w:color w:val="767171" w:themeColor="background2" w:themeShade="80"/>
        </w:rPr>
        <w:t>Fallback</w:t>
      </w:r>
      <w:r>
        <w:rPr>
          <w:rFonts w:cs="Calibri" w:cstheme="minorHAnsi"/>
        </w:rPr>
        <w:t>: Es müssen alternative zuverlässige Dienste verwendet werden oder es wird auf externe Daten verzichtet. Dadurch werden die Anleitungen nicht Wetterabhängig dargestellt.</w:t>
      </w:r>
    </w:p>
    <w:p>
      <w:pPr>
        <w:pStyle w:val="Berschrift2"/>
        <w:numPr>
          <w:ilvl w:val="1"/>
          <w:numId w:val="1"/>
        </w:numPr>
        <w:spacing w:lineRule="auto" w:line="276" w:before="0" w:after="240"/>
        <w:rPr>
          <w:rFonts w:cs="Calibri" w:cstheme="minorHAnsi"/>
        </w:rPr>
      </w:pPr>
      <w:bookmarkStart w:id="28" w:name="_Toc482459832"/>
      <w:bookmarkEnd w:id="28"/>
      <w:r>
        <w:rPr>
          <w:rFonts w:cs="Calibri" w:cstheme="minorHAnsi"/>
        </w:rPr>
        <w:t>Erstellung der Anleitungen für Mobiltelefone</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Falls ein Benutzer kein Smartphone besitz, soll er die Empfehlungen in vereinfachter Form zeitnah auf seinem Mobiltelefon per SMS erhalten.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Aktuelle Informationen werden per SMS an die Telefonnummer des Benutzers verschickt.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SMS wird nicht verschickt, da das SMS Gateway nicht erreichbar ist. Oder die Funktion wird gar nicht realisiert, da das Verschicken von SMS kostenpflichtig ist.</w:t>
      </w:r>
    </w:p>
    <w:p>
      <w:pPr>
        <w:pStyle w:val="Normal"/>
        <w:rPr/>
      </w:pPr>
      <w:r>
        <w:rPr>
          <w:rFonts w:cs="Calibri" w:cstheme="minorHAnsi"/>
          <w:b/>
          <w:color w:val="767171" w:themeColor="background2" w:themeShade="80"/>
        </w:rPr>
        <w:t>Fallback</w:t>
      </w:r>
      <w:r>
        <w:rPr>
          <w:rFonts w:cs="Calibri" w:cstheme="minorHAnsi"/>
        </w:rPr>
        <w:t>: Auf die Funktion kann wird verzichtet. Die Helfer informieren die Ackerbauer vor Ort informieren.</w:t>
      </w:r>
    </w:p>
    <w:p>
      <w:pPr>
        <w:pStyle w:val="Berschrift2"/>
        <w:numPr>
          <w:ilvl w:val="1"/>
          <w:numId w:val="1"/>
        </w:numPr>
        <w:spacing w:before="0" w:after="240"/>
        <w:rPr>
          <w:rFonts w:cs="Calibri" w:cstheme="minorHAnsi"/>
        </w:rPr>
      </w:pPr>
      <w:bookmarkStart w:id="29" w:name="_Toc482459833"/>
      <w:bookmarkEnd w:id="29"/>
      <w:r>
        <w:rPr>
          <w:rFonts w:cs="Calibri" w:cstheme="minorHAnsi"/>
        </w:rPr>
        <w:t>Didaktische Darstellung der Informationen</w:t>
      </w:r>
    </w:p>
    <w:p>
      <w:pPr>
        <w:pStyle w:val="Normal"/>
        <w:spacing w:lineRule="auto" w:line="276"/>
        <w:rPr>
          <w:rFonts w:cs="Calibri" w:cstheme="minorHAnsi"/>
        </w:rPr>
      </w:pPr>
      <w:r>
        <w:rPr>
          <w:rFonts w:cs="Calibri" w:cstheme="minorHAnsi"/>
          <w:b/>
          <w:color w:val="767171" w:themeColor="background2" w:themeShade="80"/>
        </w:rPr>
        <w:t>Beschreibung</w:t>
      </w:r>
      <w:r>
        <w:rPr>
          <w:rFonts w:cs="Calibri" w:cstheme="minorHAnsi"/>
        </w:rPr>
        <w:t>: Die Informationen sollen didaktisch sinnvoll Visualisiert oder in anderen Formen dargestellt werden, damit auch die analphabeten Benutzer sie nachvollziehen können.</w:t>
      </w:r>
    </w:p>
    <w:p>
      <w:pPr>
        <w:pStyle w:val="Normal"/>
        <w:spacing w:lineRule="auto" w:line="276"/>
        <w:rPr>
          <w:rFonts w:cs="Calibri" w:cstheme="minorHAnsi"/>
        </w:rPr>
      </w:pPr>
      <w:r>
        <w:rPr>
          <w:rFonts w:cs="Calibri" w:cstheme="minorHAnsi"/>
          <w:b/>
          <w:color w:val="767171" w:themeColor="background2" w:themeShade="80"/>
        </w:rPr>
        <w:t>Exit</w:t>
      </w:r>
      <w:r>
        <w:rPr>
          <w:rFonts w:cs="Calibri" w:cstheme="minorHAnsi"/>
        </w:rPr>
        <w:t xml:space="preserve">: Die dargestellten Informationen sind klar dargestellt und sind für alle Stakeholder verständlich. </w:t>
      </w:r>
    </w:p>
    <w:p>
      <w:pPr>
        <w:pStyle w:val="Normal"/>
        <w:spacing w:lineRule="auto" w:line="276"/>
        <w:rPr>
          <w:rFonts w:cs="Calibri" w:cstheme="minorHAnsi"/>
        </w:rPr>
      </w:pPr>
      <w:r>
        <w:rPr>
          <w:rFonts w:cs="Calibri" w:cstheme="minorHAnsi"/>
          <w:b/>
          <w:color w:val="767171" w:themeColor="background2" w:themeShade="80"/>
        </w:rPr>
        <w:t>Fail</w:t>
      </w:r>
      <w:r>
        <w:rPr>
          <w:rFonts w:cs="Calibri" w:cstheme="minorHAnsi"/>
        </w:rPr>
        <w:t>: Die Form der Informationsdarstellung ist ungeeignet, so dass das System nicht für alle Stakeholdergruppen gebrauchstauglich wird.</w:t>
      </w:r>
    </w:p>
    <w:p>
      <w:pPr>
        <w:pStyle w:val="Normal"/>
        <w:rPr/>
      </w:pPr>
      <w:r>
        <w:rPr>
          <w:rFonts w:cs="Calibri" w:cstheme="minorHAnsi"/>
          <w:b/>
          <w:color w:val="767171" w:themeColor="background2" w:themeShade="80"/>
        </w:rPr>
        <w:t>Fallback</w:t>
      </w:r>
      <w:r>
        <w:rPr>
          <w:rFonts w:cs="Calibri" w:cstheme="minorHAnsi"/>
        </w:rPr>
        <w:t>: Auf die Funktion darf nicht verzichtet werden. Es sollen intensive Recherchen im Bereich der didaktischen Informationsdarstellung und Wissensvermittlung durgeführt werden.</w:t>
      </w:r>
    </w:p>
    <w:p>
      <w:pPr>
        <w:pStyle w:val="Berschrift2"/>
        <w:numPr>
          <w:ilvl w:val="1"/>
          <w:numId w:val="1"/>
        </w:numPr>
        <w:spacing w:before="0" w:after="240"/>
        <w:rPr>
          <w:rFonts w:cs="Calibri" w:cstheme="minorHAnsi"/>
        </w:rPr>
      </w:pPr>
      <w:bookmarkStart w:id="30" w:name="_Toc482459834"/>
      <w:bookmarkEnd w:id="30"/>
      <w:r>
        <w:rPr>
          <w:rFonts w:cs="Calibri" w:cstheme="minorHAnsi"/>
        </w:rPr>
        <w:t>Fazit</w:t>
      </w:r>
    </w:p>
    <w:p>
      <w:pPr>
        <w:pStyle w:val="Normal"/>
        <w:rPr>
          <w:rFonts w:eastAsia="" w:cs="Calibri" w:cstheme="minorHAnsi" w:eastAsiaTheme="majorEastAsia"/>
          <w:b/>
          <w:b/>
          <w:sz w:val="32"/>
          <w:szCs w:val="32"/>
        </w:rPr>
      </w:pPr>
      <w:r>
        <w:rPr>
          <w:rFonts w:cs="Calibri" w:cstheme="minorHAnsi"/>
        </w:rPr>
        <w:t>Zu den wichtigsten POCs gehören unter anderem die 8.4, 8.5, 8.9, da diese die Kernfunktionalitäten des Systems beschreiben und den wesentlichen Teil der Entwicklungszeit in Anspruch nehmen werden.</w:t>
      </w:r>
    </w:p>
    <w:p>
      <w:pPr>
        <w:pStyle w:val="Berschrift1"/>
        <w:numPr>
          <w:ilvl w:val="0"/>
          <w:numId w:val="1"/>
        </w:numPr>
        <w:spacing w:lineRule="auto" w:line="276" w:before="0" w:after="240"/>
        <w:rPr>
          <w:rFonts w:cs="Calibri" w:cstheme="minorHAnsi"/>
        </w:rPr>
      </w:pPr>
      <w:bookmarkStart w:id="31" w:name="_Toc482459835"/>
      <w:r>
        <mc:AlternateContent>
          <mc:Choice Requires="wps">
            <w:drawing>
              <wp:anchor behindDoc="0" distT="0" distB="0" distL="114300" distR="114300" simplePos="0" locked="0" layoutInCell="1" allowOverlap="1" relativeHeight="4" wp14:anchorId="1051CBA6">
                <wp:simplePos x="0" y="0"/>
                <wp:positionH relativeFrom="margin">
                  <wp:posOffset>243840</wp:posOffset>
                </wp:positionH>
                <wp:positionV relativeFrom="paragraph">
                  <wp:posOffset>393065</wp:posOffset>
                </wp:positionV>
                <wp:extent cx="5673090" cy="42545"/>
                <wp:effectExtent l="0" t="0" r="26670" b="37465"/>
                <wp:wrapNone/>
                <wp:docPr id="15" name="Gerader Verbinder 3"/>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2pt,29.45pt" to="465.8pt,32.5pt" ID="Gerader Verbinder 3" stroked="t" style="position:absolute;flip:y;mso-position-horizontal-relative:margin" wp14:anchorId="1051CBA6">
                <v:stroke color="#d9d9d9" weight="19080" joinstyle="miter" endcap="flat"/>
                <v:fill o:detectmouseclick="t" on="false"/>
              </v:line>
            </w:pict>
          </mc:Fallback>
        </mc:AlternateContent>
      </w:r>
      <w:r>
        <w:rPr>
          <w:rFonts w:cs="Calibri" w:cstheme="minorHAnsi"/>
        </w:rPr>
        <w:t>Methodischer Rahmen</w:t>
      </w:r>
      <w:bookmarkEnd w:id="31"/>
      <w:r>
        <w:rPr>
          <w:rFonts w:cs="Calibri" w:cstheme="minorHAnsi"/>
        </w:rPr>
        <w:t xml:space="preserve"> </w:t>
      </w:r>
    </w:p>
    <w:p>
      <w:pPr>
        <w:pStyle w:val="Normal"/>
        <w:spacing w:lineRule="auto" w:line="276"/>
        <w:rPr>
          <w:rFonts w:cs="Calibri" w:cstheme="minorHAnsi"/>
        </w:rPr>
      </w:pPr>
      <w:r>
        <w:rPr>
          <w:rFonts w:cs="Calibri" w:cstheme="minorHAnsi"/>
        </w:rPr>
        <w:t>Im Folgenden werden die Vorgehensmodelle analysiert, im Rahmen derer der Entwicklungsprozess des Systems abgewickelt wird.</w:t>
      </w:r>
    </w:p>
    <w:p>
      <w:pPr>
        <w:pStyle w:val="Berschrift2"/>
        <w:numPr>
          <w:ilvl w:val="1"/>
          <w:numId w:val="1"/>
        </w:numPr>
        <w:spacing w:before="0" w:after="240"/>
        <w:rPr>
          <w:rFonts w:cs="Calibri" w:cstheme="minorHAnsi"/>
        </w:rPr>
      </w:pPr>
      <w:bookmarkStart w:id="32" w:name="_Toc482459836"/>
      <w:bookmarkEnd w:id="32"/>
      <w:r>
        <w:rPr>
          <w:rFonts w:cs="Calibri" w:cstheme="minorHAnsi"/>
        </w:rPr>
        <w:t>Auswahl des methodischen Rahmens</w:t>
      </w:r>
    </w:p>
    <w:p>
      <w:pPr>
        <w:pStyle w:val="Normal"/>
        <w:spacing w:lineRule="auto" w:line="276"/>
        <w:rPr>
          <w:rFonts w:cs="Calibri" w:cstheme="minorHAnsi"/>
        </w:rPr>
      </w:pPr>
      <w:r>
        <w:rPr>
          <w:rFonts w:cs="Calibri" w:cstheme="minorHAnsi"/>
        </w:rPr>
        <w:t xml:space="preserve">Da das System sich mit einer komplexen Domäne beschäftigt, ist wichtig die Aufgaben der Benutzer detailliert zu analysieren und den Verwendungszweck zu verstehen. In diesem Sinne eignet sich optimal </w:t>
      </w:r>
      <w:r>
        <w:rPr>
          <w:rFonts w:cs="Calibri" w:cstheme="minorHAnsi"/>
          <w:b/>
        </w:rPr>
        <w:t xml:space="preserve"> Usage centered design </w:t>
      </w:r>
      <w:r>
        <w:rPr>
          <w:rFonts w:cs="Calibri" w:cstheme="minorHAnsi"/>
        </w:rPr>
        <w:t>als methodischer Rahmen. Beim Usage centered design wird Funktionalität des Systems in den Vordergrund gestellt. Damit ein hoher Grad der Usability eines interaktiven Systems erreicht wird, werden bei diesem Ansatz die Aufgaben der User und Ziele dieser Aufgaben im gegebenen Nutzungskontext analysiert und spezifiziert. Dies erleichtert vor allem das Verständnis vom Verwendungsweck des Systems für Entwickler und verbessert die Kommunikation mit den Benutzern.</w:t>
      </w:r>
    </w:p>
    <w:p>
      <w:pPr>
        <w:pStyle w:val="Normal"/>
        <w:spacing w:lineRule="auto" w:line="276"/>
        <w:rPr>
          <w:rFonts w:cs="Calibri" w:cstheme="minorHAnsi"/>
        </w:rPr>
      </w:pPr>
      <w:r>
        <w:rPr>
          <w:rFonts w:cs="Calibri" w:cstheme="minorHAnsi"/>
        </w:rPr>
        <w:t xml:space="preserve">Anderseits liegt der Fokus des Systems zum größten Teil auf Wissensvermittlung für die bestimmte Stakeholder-Gruppe. Aus dieser Perspektive ist das Vorgehen nach Usage centered design nicht geeignet, da es sich mehr auf die Benutzung des Systems konzentriert. Das geplante System wird von den Benutzern mit extrem unterschiedlichen Merkmalen (Helfer und Ackerbauer in den Entwicklungsländern) benutzt. Daher ist es wichtig die Benutzermerkmalle(Aufgaben, Ziele, Wissenstand, Fähigkeiten…) der verschieden Stakeholder zu berücksichtigen. Der </w:t>
      </w:r>
      <w:r>
        <w:rPr>
          <w:rFonts w:cs="Calibri" w:cstheme="minorHAnsi"/>
          <w:b/>
        </w:rPr>
        <w:t xml:space="preserve">User centered design </w:t>
      </w:r>
      <w:r>
        <w:rPr>
          <w:rFonts w:cs="Calibri" w:cstheme="minorHAnsi"/>
        </w:rPr>
        <w:t>– Ansatz, bei dem die Benutzermerkmalle im Fokus der Konzeption der Entwicklung stehen, sorgt dafür, dass die Anforderung der verschiedenen User erfüllt werden und dadurch die Gebrauchstauglichkeit des System erhöht wird.</w:t>
      </w:r>
    </w:p>
    <w:p>
      <w:pPr>
        <w:pStyle w:val="Normal"/>
        <w:spacing w:lineRule="auto" w:line="276"/>
        <w:rPr>
          <w:rFonts w:cs="Calibri" w:cstheme="minorHAnsi"/>
        </w:rPr>
      </w:pPr>
      <w:r>
        <w:rPr>
          <w:rFonts w:cs="Calibri" w:cstheme="minorHAnsi"/>
        </w:rPr>
        <w:t xml:space="preserve">Aus der Analyse folgt, dass im Rahmen des Projekts eine geeignete Kombination aus </w:t>
      </w:r>
      <w:r>
        <w:rPr>
          <w:rFonts w:cs="Calibri" w:cstheme="minorHAnsi"/>
          <w:b/>
        </w:rPr>
        <w:t xml:space="preserve">Usage centered design </w:t>
      </w:r>
      <w:r>
        <w:rPr>
          <w:rFonts w:cs="Calibri" w:cstheme="minorHAnsi"/>
        </w:rPr>
        <w:t>und</w:t>
      </w:r>
      <w:r>
        <w:rPr>
          <w:rFonts w:cs="Calibri" w:cstheme="minorHAnsi"/>
          <w:b/>
        </w:rPr>
        <w:t xml:space="preserve"> User centered design </w:t>
      </w:r>
      <w:r>
        <w:rPr>
          <w:rFonts w:cs="Calibri" w:cstheme="minorHAnsi"/>
        </w:rPr>
        <w:t xml:space="preserve">zur Entwicklung eines gebrauchstauglichen Systems verwendet wird. Auf diese Weise wird erreicht, dass sowohl der Verwendungszweck des Systems detailliert verstanden wird, als auch die unterschiedlichen Anforderung und Merkmale der User berücksichtigt werden. </w:t>
      </w:r>
    </w:p>
    <w:p>
      <w:pPr>
        <w:pStyle w:val="Berschrift2"/>
        <w:numPr>
          <w:ilvl w:val="1"/>
          <w:numId w:val="1"/>
        </w:numPr>
        <w:spacing w:before="0" w:after="240"/>
        <w:rPr>
          <w:rFonts w:cs="Calibri" w:cstheme="minorHAnsi"/>
        </w:rPr>
      </w:pPr>
      <w:bookmarkStart w:id="33" w:name="_Toc482459837"/>
      <w:bookmarkEnd w:id="33"/>
      <w:r>
        <w:rPr>
          <w:rFonts w:cs="Calibri" w:cstheme="minorHAnsi"/>
        </w:rPr>
        <w:t>Auswahl des Vorgehensmodells</w:t>
      </w:r>
    </w:p>
    <w:p>
      <w:pPr>
        <w:pStyle w:val="Normal"/>
        <w:spacing w:lineRule="auto" w:line="276"/>
        <w:rPr>
          <w:rFonts w:cs="Calibri" w:cstheme="minorHAnsi"/>
        </w:rPr>
      </w:pPr>
      <w:r>
        <w:rPr>
          <w:rFonts w:cs="Calibri" w:cstheme="minorHAnsi"/>
        </w:rPr>
        <w:t>In diesem Kapitel werden die Vorgehensmodelle abgewogen.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Usability engineering lifecycle</w:t>
      </w:r>
    </w:p>
    <w:p>
      <w:pPr>
        <w:pStyle w:val="Normal"/>
        <w:spacing w:lineRule="auto" w:line="276"/>
        <w:rPr>
          <w:rFonts w:cs="Calibri" w:cstheme="minorHAnsi"/>
        </w:rPr>
      </w:pPr>
      <w:r>
        <w:rPr>
          <w:rFonts w:cs="Calibri" w:cstheme="minorHAnsi"/>
        </w:rPr>
        <w:t>Das Modell von Deborah Mayhew stellt ein komplexes und umfangreiches Werkzeug dar, mit dem man den Entwicklungsprozess der gebrauchstauglichen Systeme in wesentlichen Aktivitäten gestalten kann. Dieses skalierbare Vorgehensmodell hat eine klar detaillierte Struktur mit Iterationen in allen Stufen der Entwicklung. Durch die Anforderungsanalyse im ersten Prozess-Bestandteil werden sowohl User als auch Ihre Aufgaben modelliert. Somit vereint Usability engineering lifecycle in sich die Ansätze von Usage centered design und User centered design. Anzumerken ist jedoch, dass das Modell sehr Umfangreich ist und einen gewissen Zeitaufwand fordert.</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DIN EN ISO 9241 Teil 210 </w:t>
      </w:r>
    </w:p>
    <w:p>
      <w:pPr>
        <w:pStyle w:val="Normal"/>
        <w:spacing w:lineRule="auto" w:line="276"/>
        <w:rPr>
          <w:rFonts w:cs="Calibri" w:cstheme="minorHAnsi"/>
        </w:rPr>
      </w:pPr>
      <w:r>
        <w:rPr>
          <w:rFonts w:cs="Calibri" w:cstheme="minorHAnsi"/>
        </w:rPr>
        <w:t>Das Vorgehen nach ISO 9241 Teil 210 ist ebenso skalierbar und iterativ. Es bietet vordefinierte Struktur, ist aber im Vergleich zu Usability engineering lifecycle übersichtlicher und ermöglicht eine frei Wahl der Techniken. Aus diesem Grund ist dieses Modell weniger Zeitaufwendig.</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Szenario based usability engineering</w:t>
      </w:r>
    </w:p>
    <w:p>
      <w:pPr>
        <w:pStyle w:val="Normal"/>
        <w:spacing w:lineRule="auto" w:line="276"/>
        <w:rPr>
          <w:rFonts w:cs="Calibri" w:cstheme="minorHAnsi"/>
        </w:rPr>
      </w:pPr>
      <w:r>
        <w:rPr>
          <w:rFonts w:cs="Calibri" w:cstheme="minorHAnsi"/>
        </w:rPr>
        <w:t>Das Szenario based usability engineering ist ein aufwändiges narratives Vorgehen, das auf den Szenarien basiert, die das menschliche Handeln beschreiben und modellieren. Es ist ebenso ein iterativer Prozess, ist aber nicht auf die Komplexität des Projekts skalierbar und dadurch entsteht ein unangemessener Aufwand bei Erstellung der Szenarien.</w:t>
      </w:r>
    </w:p>
    <w:p>
      <w:pPr>
        <w:pStyle w:val="Normal"/>
        <w:spacing w:lineRule="auto" w:line="276"/>
        <w:rPr>
          <w:rFonts w:cs="Calibri" w:cstheme="minorHAnsi"/>
          <w:color w:val="767171" w:themeColor="background2" w:themeShade="80"/>
        </w:rPr>
      </w:pPr>
      <w:r>
        <w:rPr>
          <w:rFonts w:cs="Calibri" w:cstheme="minorHAnsi"/>
          <w:color w:val="767171" w:themeColor="background2" w:themeShade="80"/>
        </w:rPr>
        <w:t xml:space="preserve">Discount usability engeniering </w:t>
      </w:r>
    </w:p>
    <w:p>
      <w:pPr>
        <w:pStyle w:val="Normal"/>
        <w:spacing w:lineRule="auto" w:line="276"/>
        <w:rPr>
          <w:rFonts w:cs="Calibri" w:cstheme="minorHAnsi"/>
        </w:rPr>
      </w:pPr>
      <w:r>
        <w:rPr>
          <w:rFonts w:cs="Calibri" w:cstheme="minorHAnsi"/>
        </w:rPr>
        <w:t>Discount usability engeniering ermöglicht einen möglichst schnellen und kostengünstigen Entwicklungsprozess. Doch wegen fehlenden Kernaktivitäten der Entwicklung interaktiver Systeme wie Anforderungsanalyse oder Evaluation kann mit dieses Modell hohe Usability nicht erreicht werden.</w:t>
      </w:r>
    </w:p>
    <w:p>
      <w:pPr>
        <w:pStyle w:val="Berschrift2"/>
        <w:numPr>
          <w:ilvl w:val="1"/>
          <w:numId w:val="1"/>
        </w:numPr>
        <w:spacing w:before="0" w:after="240"/>
        <w:rPr/>
      </w:pPr>
      <w:bookmarkStart w:id="34" w:name="_Toc482459838"/>
      <w:bookmarkEnd w:id="34"/>
      <w:r>
        <w:rPr/>
        <w:t>Fazit</w:t>
      </w:r>
    </w:p>
    <w:p>
      <w:pPr>
        <w:pStyle w:val="Normal"/>
        <w:spacing w:lineRule="auto" w:line="276"/>
        <w:rPr>
          <w:rFonts w:eastAsia="" w:cs="Calibri" w:cstheme="minorHAnsi" w:eastAsiaTheme="majorEastAsia"/>
          <w:b/>
          <w:b/>
          <w:sz w:val="32"/>
          <w:szCs w:val="32"/>
        </w:rPr>
      </w:pPr>
      <w:r>
        <w:rPr>
          <w:rFonts w:cs="Calibri" w:cstheme="minorHAnsi"/>
        </w:rPr>
        <w:t>Für diese</w:t>
      </w:r>
      <w:ins w:id="9" w:author="Pastuh" w:date="2017-05-11T19:56:00Z">
        <w:r>
          <w:rPr>
            <w:rFonts w:cs="Calibri" w:cstheme="minorHAnsi"/>
          </w:rPr>
          <w:t>s</w:t>
        </w:r>
      </w:ins>
      <w:r>
        <w:rPr>
          <w:rFonts w:cs="Calibri" w:cstheme="minorHAnsi"/>
        </w:rPr>
        <w:t xml:space="preserve"> Projekt komm</w:t>
      </w:r>
      <w:ins w:id="10" w:author="Pastuh" w:date="2017-05-11T19:54:00Z">
        <w:r>
          <w:rPr>
            <w:rFonts w:cs="Calibri" w:cstheme="minorHAnsi"/>
          </w:rPr>
          <w:t>t</w:t>
        </w:r>
      </w:ins>
      <w:del w:id="11" w:author="Pastuh" w:date="2017-05-11T19:54:00Z">
        <w:r>
          <w:rPr>
            <w:rFonts w:cs="Calibri" w:cstheme="minorHAnsi"/>
          </w:rPr>
          <w:delText>en</w:delText>
        </w:r>
      </w:del>
      <w:r>
        <w:rPr>
          <w:rFonts w:cs="Calibri" w:cstheme="minorHAnsi"/>
        </w:rPr>
        <w:t xml:space="preserve"> hauptsächlich </w:t>
      </w:r>
      <w:ins w:id="12" w:author="Pastuh" w:date="2017-05-11T19:54:00Z">
        <w:r>
          <w:rPr>
            <w:rFonts w:cs="Calibri" w:cstheme="minorHAnsi"/>
          </w:rPr>
          <w:t>ein</w:t>
        </w:r>
      </w:ins>
      <w:del w:id="13" w:author="Pastuh" w:date="2017-05-11T19:54:00Z">
        <w:r>
          <w:rPr>
            <w:rFonts w:cs="Calibri" w:cstheme="minorHAnsi"/>
          </w:rPr>
          <w:delText>zwei</w:delText>
        </w:r>
      </w:del>
      <w:r>
        <w:rPr>
          <w:rFonts w:cs="Calibri" w:cstheme="minorHAnsi"/>
        </w:rPr>
        <w:t xml:space="preserve"> Vorgehensmodelle in Frage – Usability engineering lifecycle</w:t>
      </w:r>
      <w:del w:id="14" w:author="Pastuh" w:date="2017-05-11T19:55:00Z">
        <w:r>
          <w:rPr>
            <w:rFonts w:cs="Calibri" w:cstheme="minorHAnsi"/>
          </w:rPr>
          <w:delText xml:space="preserve"> und ISO 9241 Teil 210</w:delText>
        </w:r>
      </w:del>
      <w:r>
        <w:rPr>
          <w:rFonts w:cs="Calibri" w:cstheme="minorHAnsi"/>
        </w:rPr>
        <w:t xml:space="preserve">. Das </w:t>
      </w:r>
      <w:del w:id="15" w:author="Pastuh" w:date="2017-05-11T19:55:00Z">
        <w:r>
          <w:rPr>
            <w:rFonts w:cs="Calibri" w:cstheme="minorHAnsi"/>
          </w:rPr>
          <w:delText xml:space="preserve">erste </w:delText>
        </w:r>
      </w:del>
      <w:ins w:id="16" w:author="Pastuh" w:date="2017-05-11T19:55:00Z">
        <w:r>
          <w:rPr>
            <w:rFonts w:cs="Calibri" w:cstheme="minorHAnsi"/>
          </w:rPr>
          <w:t xml:space="preserve">Modell </w:t>
        </w:r>
      </w:ins>
      <w:r>
        <w:rPr>
          <w:rFonts w:cs="Calibri" w:cstheme="minorHAnsi"/>
        </w:rPr>
        <w:t xml:space="preserve">ist ziemlich aufwändig und braucht längere Einarbeitungszeit, bietet jedoch konkrete effektive Techniken zum Vorgehen an. </w:t>
      </w:r>
      <w:del w:id="17" w:author="Pastuh" w:date="2017-05-11T19:55:00Z">
        <w:r>
          <w:rPr>
            <w:rFonts w:cs="Calibri" w:cstheme="minorHAnsi"/>
          </w:rPr>
          <w:delText xml:space="preserve">Das zweite ist übersichtlicher dargestellt, braucht weniger Einarbeitungszeit und gibt freie Auswahl an Techniken. </w:delText>
        </w:r>
      </w:del>
      <w:r>
        <w:rPr>
          <w:rFonts w:cs="Calibri" w:cstheme="minorHAnsi"/>
        </w:rPr>
        <w:t xml:space="preserve">Da die Zeit im Rahmen des Projekts eine sehr knappe Ressource ist, </w:t>
      </w:r>
      <w:del w:id="18" w:author="Pastuh" w:date="2017-05-11T19:55:00Z">
        <w:r>
          <w:rPr>
            <w:rFonts w:cs="Calibri" w:cstheme="minorHAnsi"/>
          </w:rPr>
          <w:delText>tendiert das Entwicklungsteam zum dem ISO 9241 Teil 210,</w:delText>
        </w:r>
      </w:del>
      <w:ins w:id="19" w:author="Pastuh" w:date="2017-05-11T19:55:00Z">
        <w:r>
          <w:rPr>
            <w:rFonts w:cs="Calibri" w:cstheme="minorHAnsi"/>
          </w:rPr>
          <w:t>muss das Modell auf die Projektgröße skaliert werden</w:t>
        </w:r>
      </w:ins>
      <w:ins w:id="20" w:author="Pastuh" w:date="2017-05-11T19:56:00Z">
        <w:r>
          <w:rPr>
            <w:rFonts w:cs="Calibri" w:cstheme="minorHAnsi"/>
          </w:rPr>
          <w:t>.</w:t>
        </w:r>
      </w:ins>
      <w:ins w:id="21" w:author="Pastuh" w:date="2017-05-11T19:55:00Z">
        <w:r>
          <w:rPr>
            <w:rFonts w:cs="Calibri" w:cstheme="minorHAnsi"/>
          </w:rPr>
          <w:t xml:space="preserve"> </w:t>
        </w:r>
      </w:ins>
      <w:ins w:id="22" w:author="Pastuh" w:date="2017-05-11T19:57:00Z">
        <w:r>
          <w:rPr>
            <w:rFonts w:cs="Calibri" w:cstheme="minorHAnsi"/>
          </w:rPr>
          <w:t>In den Entwicklungsphasen werden bestimmte schritte angepasst und Techniken aus anderen Vorgehens</w:t>
        </w:r>
      </w:ins>
      <w:ins w:id="23" w:author="Pastuh" w:date="2017-05-11T19:58:00Z">
        <w:r>
          <w:rPr>
            <w:rFonts w:cs="Calibri" w:cstheme="minorHAnsi"/>
          </w:rPr>
          <w:t>modellen</w:t>
        </w:r>
      </w:ins>
      <w:ins w:id="24" w:author="Pastuh" w:date="2017-05-11T19:57:00Z">
        <w:r>
          <w:rPr>
            <w:rFonts w:cs="Calibri" w:cstheme="minorHAnsi"/>
          </w:rPr>
          <w:t xml:space="preserve"> verwendet</w:t>
        </w:r>
      </w:ins>
      <w:ins w:id="25" w:author="Pastuh" w:date="2017-05-11T19:58:00Z">
        <w:r>
          <w:rPr>
            <w:rFonts w:cs="Calibri" w:cstheme="minorHAnsi"/>
          </w:rPr>
          <w:t>, die ähnliche Ergebnisse liefern.</w:t>
        </w:r>
      </w:ins>
      <w:ins w:id="26" w:author="Pastuh" w:date="2017-05-11T19:59:00Z">
        <w:r>
          <w:rPr>
            <w:rFonts w:cs="Calibri" w:cstheme="minorHAnsi"/>
          </w:rPr>
          <w:t xml:space="preserve"> </w:t>
        </w:r>
      </w:ins>
      <w:del w:id="27" w:author="Pastuh" w:date="2017-05-11T19:56:00Z">
        <w:r>
          <w:rPr>
            <w:rFonts w:cs="Calibri" w:cstheme="minorHAnsi"/>
          </w:rPr>
          <w:delText xml:space="preserve"> jedoch können die Techniken aus Usability engineering lifecycle auf das eigene Projekt skaliert und verwendet werden. </w:delText>
        </w:r>
      </w:del>
      <w:r>
        <w:rPr>
          <w:rFonts w:cs="Calibri" w:cstheme="minorHAnsi"/>
        </w:rPr>
        <w:t>Somit wird der Entwicklungsprozess nicht strikt in einem Vorgehensrahmen stattfinden, sondern es wird eine Kombination von Techniken, Methoden und Vorgehensmodellen verwendet, was im Kontext des Systems und des Entwicklungsprozess durchaus sinnvoll ist.</w:t>
      </w:r>
      <w:r>
        <w:br w:type="page"/>
      </w:r>
    </w:p>
    <w:p>
      <w:pPr>
        <w:pStyle w:val="Berschrift1"/>
        <w:numPr>
          <w:ilvl w:val="0"/>
          <w:numId w:val="1"/>
        </w:numPr>
        <w:spacing w:before="0" w:after="160"/>
        <w:rPr/>
      </w:pPr>
      <w:bookmarkStart w:id="35" w:name="_Toc482459839"/>
      <w:r>
        <w:rPr>
          <w:rFonts w:cs="Calibri" w:cstheme="minorHAnsi"/>
        </w:rPr>
        <w:t>Kommunika</w:t>
      </w:r>
      <w:bookmarkEnd w:id="35"/>
      <w:r>
        <w:rPr>
          <w:rFonts w:cs="Calibri" w:cstheme="minorHAnsi"/>
        </w:rPr>
        <w:t>tionsmodell</w:t>
      </w:r>
    </w:p>
    <w:p>
      <w:pPr>
        <w:pStyle w:val="Berschrift2"/>
        <w:numPr>
          <w:ilvl w:val="1"/>
          <w:numId w:val="1"/>
        </w:numPr>
        <w:rPr/>
      </w:pPr>
      <w:bookmarkStart w:id="36" w:name="_Toc482459840"/>
      <w:r>
        <w:rPr>
          <w:rFonts w:cs="Calibri" w:cstheme="minorHAnsi"/>
        </w:rPr>
        <w:t>Deskriptives Modell</w:t>
      </w:r>
      <w:bookmarkEnd w:id="36"/>
      <w:r>
        <w:rPr>
          <w:rFonts w:cs="Calibri" w:cstheme="minorHAnsi"/>
        </w:rPr>
        <w:t xml:space="preserve"> </w:t>
      </w:r>
    </w:p>
    <w:p>
      <w:pPr>
        <w:pStyle w:val="Normal"/>
        <w:rPr>
          <w:rFonts w:cs="Calibri" w:cstheme="minorHAnsi"/>
        </w:rPr>
      </w:pPr>
      <w:r>
        <w:rPr>
          <w:rFonts w:cs="Calibri" w:cstheme="minorHAnsi"/>
        </w:rPr>
        <w:drawing>
          <wp:anchor behindDoc="0" distT="0" distB="0" distL="0" distR="0" simplePos="0" locked="0" layoutInCell="1" allowOverlap="1" relativeHeight="18">
            <wp:simplePos x="0" y="0"/>
            <wp:positionH relativeFrom="column">
              <wp:posOffset>0</wp:posOffset>
            </wp:positionH>
            <wp:positionV relativeFrom="paragraph">
              <wp:posOffset>111125</wp:posOffset>
            </wp:positionV>
            <wp:extent cx="5939790" cy="6995795"/>
            <wp:effectExtent l="0" t="0" r="0" b="0"/>
            <wp:wrapSquare wrapText="largest"/>
            <wp:docPr id="16" name="Bild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8" descr=""/>
                    <pic:cNvPicPr>
                      <a:picLocks noChangeAspect="1" noChangeArrowheads="1"/>
                    </pic:cNvPicPr>
                  </pic:nvPicPr>
                  <pic:blipFill>
                    <a:blip r:embed="rId13"/>
                    <a:stretch>
                      <a:fillRect/>
                    </a:stretch>
                  </pic:blipFill>
                  <pic:spPr bwMode="auto">
                    <a:xfrm>
                      <a:off x="0" y="0"/>
                      <a:ext cx="5939790" cy="6995795"/>
                    </a:xfrm>
                    <a:prstGeom prst="rect">
                      <a:avLst/>
                    </a:prstGeom>
                  </pic:spPr>
                </pic:pic>
              </a:graphicData>
            </a:graphic>
          </wp:anchor>
        </w:drawing>
      </w:r>
    </w:p>
    <w:p>
      <w:pPr>
        <w:pStyle w:val="Normal"/>
        <w:rPr/>
      </w:pPr>
      <w:r>
        <w:rPr>
          <w:rFonts w:cs="Calibri" w:cstheme="minorHAnsi"/>
        </w:rPr>
        <w:t>Diese Abbildung zeigt das deskriptive Kommunikationsmodell. In diesem Falle ist eine Kommunikation zwischen dem Helfer und dem Landwirt nur auf zwei Wegen möglich. Der Helfer kann dem Landwirt verbale Informationen zu senden. Jedoch besteht dort unter Umständen das Problem, dass die Akteure nicht die gleiche Sprache sprechen und daher die Informationsübertragung eingeschränkt wird und nicht vollständig möglich ist. Hat der Landwirt diese Informationen nicht verstanden. So muss er nachfragen, was jedoch schwer sein kann, wenn beide Akteure nicht eine Sprache sprechen. In diesem Fall erschwert die Bildungs- und Sprachbarriere die Kommunikation massiv. Eine weitere Möglichkeit ist die non-verbale Kommunikation. So kann der Helfer dem Landwirt durch vormachen von Aktivitäten zeigen, wie gewisse Abläufe im Ackerbau stattfinden.</w:t>
      </w:r>
      <w:bookmarkStart w:id="37" w:name="_Toc482459841"/>
      <w:bookmarkEnd w:id="37"/>
      <w:r>
        <w:rPr>
          <w:rFonts w:cs="Calibri" w:cstheme="minorHAnsi"/>
        </w:rPr>
        <w:t xml:space="preserve"> </w:t>
      </w:r>
    </w:p>
    <w:p>
      <w:pPr>
        <w:pStyle w:val="Normal"/>
        <w:rPr>
          <w:rFonts w:cs="Calibri" w:cstheme="minorHAnsi"/>
        </w:rPr>
      </w:pPr>
      <w:r>
        <w:rPr>
          <w:rFonts w:cs="Calibri" w:cstheme="minorHAnsi"/>
        </w:rPr>
      </w:r>
    </w:p>
    <w:p>
      <w:pPr>
        <w:pStyle w:val="Berschrift2"/>
        <w:numPr>
          <w:ilvl w:val="1"/>
          <w:numId w:val="1"/>
        </w:numPr>
        <w:spacing w:before="0" w:after="240"/>
        <w:pPrChange w:id="0" w:author="Pastuh" w:date="2017-05-11T19:17:00Z">
          <w:pPr>
            <w:ind w:left="1080" w:hanging="720"/>
          </w:pPr>
        </w:pPrChange>
        <w:rPr/>
      </w:pPr>
      <w:r>
        <w:rPr>
          <w:rFonts w:cs="Calibri" w:cstheme="minorHAnsi"/>
        </w:rPr>
        <w:t>Präskriptives Modell</w:t>
      </w:r>
    </w:p>
    <w:p>
      <w:pPr>
        <w:pStyle w:val="Normal"/>
        <w:spacing w:before="0" w:after="240"/>
        <w:rPr>
          <w:rFonts w:cs="Calibri" w:cstheme="minorHAnsi"/>
        </w:rPr>
      </w:pPr>
      <w:r>
        <w:rPr>
          <w:rFonts w:cs="Calibri" w:cstheme="minorHAnsi"/>
        </w:rPr>
        <w:drawing>
          <wp:anchor behindDoc="0" distT="0" distB="0" distL="0" distR="0" simplePos="0" locked="0" layoutInCell="1" allowOverlap="1" relativeHeight="19">
            <wp:simplePos x="0" y="0"/>
            <wp:positionH relativeFrom="column">
              <wp:align>center</wp:align>
            </wp:positionH>
            <wp:positionV relativeFrom="paragraph">
              <wp:posOffset>635</wp:posOffset>
            </wp:positionV>
            <wp:extent cx="5939790" cy="2673350"/>
            <wp:effectExtent l="0" t="0" r="0" b="0"/>
            <wp:wrapSquare wrapText="largest"/>
            <wp:docPr id="17" name="Bild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9" descr=""/>
                    <pic:cNvPicPr>
                      <a:picLocks noChangeAspect="1" noChangeArrowheads="1"/>
                    </pic:cNvPicPr>
                  </pic:nvPicPr>
                  <pic:blipFill>
                    <a:blip r:embed="rId14"/>
                    <a:stretch>
                      <a:fillRect/>
                    </a:stretch>
                  </pic:blipFill>
                  <pic:spPr bwMode="auto">
                    <a:xfrm>
                      <a:off x="0" y="0"/>
                      <a:ext cx="5939790" cy="2673350"/>
                    </a:xfrm>
                    <a:prstGeom prst="rect">
                      <a:avLst/>
                    </a:prstGeom>
                  </pic:spPr>
                </pic:pic>
              </a:graphicData>
            </a:graphic>
          </wp:anchor>
        </w:drawing>
      </w:r>
    </w:p>
    <w:p>
      <w:pPr>
        <w:pStyle w:val="Normal"/>
        <w:spacing w:before="0" w:after="240"/>
        <w:rPr>
          <w:rFonts w:cs="Calibri" w:cstheme="minorHAnsi"/>
        </w:rPr>
      </w:pPr>
      <w:r>
        <w:rPr>
          <w:rFonts w:cs="Calibri" w:cstheme="minorHAnsi"/>
        </w:rPr>
        <w:t>Das präskriptive Kommunikationsmodell zeigt die Kommunikation unserer Hauptakteure Helfer und Landwirt mit dem System Harvest Hand.</w:t>
      </w:r>
    </w:p>
    <w:p>
      <w:pPr>
        <w:pStyle w:val="Normal"/>
        <w:spacing w:before="0" w:after="240"/>
        <w:rPr>
          <w:rFonts w:cs="Calibri" w:cstheme="minorHAnsi"/>
        </w:rPr>
      </w:pPr>
      <w:r>
        <w:rPr>
          <w:rFonts w:cs="Calibri" w:cstheme="minorHAnsi"/>
        </w:rPr>
        <w:t>Beide Akteuren ist es möglich zu Beginn ein Profil anzulegen, welches sie auch jederzeit bearbeiten können. Die Helfer vor Ort ermitteln Daten zu den Ackerflächen der Landwirte. Das können Daten wie Fläche, ph-Wert, Bodenfeuchtigkeit etc. sein. Diese werden im System hinterlegt. Der Landwirt kann diese Daten abrufen und einsehen. Die Ackerdaten werden genau evaluiert und anschließend bekommen Helfer und Landwirt eine Anbauempfehlung vorgeschlagen. Beide Akteure erhalten die Informationen, da der Helfer gegebenenfalls noch etwas dazu erklären muss. Um die Empfehlungen umsetzen zu können, erhalten beide Lernmaterial in Form von Visualisierungen und Audio. Sie unterstützen den Helfer beim Vermitteln und dem Landwirt beim Lernen. Außerdem können beide Termine anlegen, an welche sie dann automatisch vom System erinnert werden.</w:t>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Normal"/>
        <w:spacing w:before="0" w:after="240"/>
        <w:rPr>
          <w:rFonts w:cs="Calibri" w:cstheme="minorHAnsi"/>
        </w:rPr>
      </w:pPr>
      <w:r>
        <w:rPr>
          <w:rFonts w:cs="Calibri" w:cstheme="minorHAnsi"/>
        </w:rPr>
      </w:r>
    </w:p>
    <w:p>
      <w:pPr>
        <w:pStyle w:val="Berschrift1"/>
        <w:numPr>
          <w:ilvl w:val="0"/>
          <w:numId w:val="1"/>
        </w:numPr>
        <w:spacing w:before="0" w:after="240"/>
        <w:pPrChange w:id="0" w:author="Pastuh" w:date="2017-05-11T19:17:00Z">
          <w:pPr>
            <w:ind w:left="720" w:hanging="360"/>
            <w:spacing w:before="0" w:after="240"/>
          </w:pPr>
        </w:pPrChange>
        <w:rPr>
          <w:rFonts w:cs="Calibri" w:cstheme="minorHAnsi"/>
        </w:rPr>
      </w:pPr>
      <w:bookmarkStart w:id="38" w:name="_Toc482459842"/>
      <w:bookmarkEnd w:id="38"/>
      <w:r>
        <mc:AlternateContent>
          <mc:Choice Requires="wps">
            <w:drawing>
              <wp:anchor behindDoc="0" distT="0" distB="0" distL="114300" distR="114300" simplePos="0" locked="0" layoutInCell="1" allowOverlap="1" relativeHeight="5" wp14:anchorId="77A5D844">
                <wp:simplePos x="0" y="0"/>
                <wp:positionH relativeFrom="margin">
                  <wp:posOffset>229870</wp:posOffset>
                </wp:positionH>
                <wp:positionV relativeFrom="paragraph">
                  <wp:posOffset>335280</wp:posOffset>
                </wp:positionV>
                <wp:extent cx="5673090" cy="42545"/>
                <wp:effectExtent l="0" t="0" r="26670" b="37465"/>
                <wp:wrapNone/>
                <wp:docPr id="18" name="Gerader Verbinder 4"/>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8.1pt,24.9pt" to="464.7pt,27.95pt" ID="Gerader Verbinder 4" stroked="t" style="position:absolute;flip:y;mso-position-horizontal-relative:margin" wp14:anchorId="77A5D844">
                <v:stroke color="#d9d9d9" weight="19080" joinstyle="miter" endcap="flat"/>
                <v:fill o:detectmouseclick="t" on="false"/>
              </v:line>
            </w:pict>
          </mc:Fallback>
        </mc:AlternateContent>
      </w:r>
      <w:r>
        <w:rPr>
          <w:rFonts w:cs="Calibri" w:cstheme="minorHAnsi"/>
        </w:rPr>
        <w:t>Architektur</w:t>
      </w:r>
    </w:p>
    <w:p>
      <w:pPr>
        <w:pStyle w:val="Normal"/>
        <w:spacing w:lineRule="auto" w:line="276"/>
        <w:rPr>
          <w:rFonts w:cs="Calibri" w:cstheme="minorHAnsi"/>
        </w:rPr>
      </w:pPr>
      <w:r>
        <w:rPr>
          <w:rFonts w:cs="Calibri" w:cstheme="minorHAnsi"/>
        </w:rPr>
        <w:t>In diesem Kapitel wird die Architektur des Systems skizziert und einzelne Komponenten werden erläutert. Das System ist eine verteilte Anwendung bietet damit größere Performance und Skalierung. Es ist besonders wichtig im Kontext des Projekts, da durch das verteilte System z.B</w:t>
      </w:r>
      <w:ins w:id="28" w:author="Pastuh" w:date="2017-05-13T17:23:00Z">
        <w:r>
          <w:rPr>
            <w:rFonts w:cs="Calibri" w:cstheme="minorHAnsi"/>
          </w:rPr>
          <w:t>.</w:t>
        </w:r>
      </w:ins>
      <w:r>
        <w:rPr>
          <w:rFonts w:cs="Calibri" w:cstheme="minorHAnsi"/>
        </w:rPr>
        <w:t xml:space="preserve"> der Client keine aufwändigen Anfragen zu den externen Diensten schicken muss. </w:t>
      </w:r>
    </w:p>
    <w:p>
      <w:pPr>
        <w:pStyle w:val="Normal"/>
        <w:keepNext/>
        <w:rPr/>
      </w:pPr>
      <w:r>
        <w:rPr/>
        <w:drawing>
          <wp:inline distT="0" distB="0" distL="0" distR="0">
            <wp:extent cx="5772150" cy="4972050"/>
            <wp:effectExtent l="0" t="0" r="0" b="0"/>
            <wp:docPr id="19"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9" descr=""/>
                    <pic:cNvPicPr>
                      <a:picLocks noChangeAspect="1" noChangeArrowheads="1"/>
                    </pic:cNvPicPr>
                  </pic:nvPicPr>
                  <pic:blipFill>
                    <a:blip r:embed="rId15"/>
                    <a:stretch>
                      <a:fillRect/>
                    </a:stretch>
                  </pic:blipFill>
                  <pic:spPr bwMode="auto">
                    <a:xfrm>
                      <a:off x="0" y="0"/>
                      <a:ext cx="5772150" cy="4972050"/>
                    </a:xfrm>
                    <a:prstGeom prst="rect">
                      <a:avLst/>
                    </a:prstGeom>
                  </pic:spPr>
                </pic:pic>
              </a:graphicData>
            </a:graphic>
          </wp:inline>
        </w:drawing>
      </w:r>
    </w:p>
    <w:p>
      <w:pPr>
        <w:pStyle w:val="Caption"/>
        <w:rPr/>
      </w:pPr>
      <w:bookmarkStart w:id="39" w:name="_Toc482110715"/>
      <w:r>
        <w:rPr>
          <w:i w:val="false"/>
          <w:color w:val="767171" w:themeColor="background2" w:themeShade="80"/>
        </w:rPr>
        <w:t xml:space="preserve">Abb. </w:t>
      </w:r>
      <w:r>
        <w:rPr>
          <w:i w:val="false"/>
          <w:color w:val="767171" w:themeColor="background2" w:themeShade="80"/>
        </w:rPr>
        <w:fldChar w:fldCharType="begin"/>
      </w:r>
      <w:r>
        <w:instrText> SEQ Abb. \* ARABIC </w:instrText>
      </w:r>
      <w:r>
        <w:fldChar w:fldCharType="separate"/>
      </w:r>
      <w:r>
        <w:t>1</w:t>
      </w:r>
      <w:r>
        <w:fldChar w:fldCharType="end"/>
      </w:r>
      <w:bookmarkEnd w:id="39"/>
      <w:r>
        <w:rPr>
          <w:i w:val="false"/>
          <w:color w:val="767171" w:themeColor="background2" w:themeShade="80"/>
        </w:rPr>
        <w:t xml:space="preserve"> Architekturmodell</w:t>
      </w:r>
    </w:p>
    <w:p>
      <w:pPr>
        <w:pStyle w:val="Normal"/>
        <w:spacing w:lineRule="auto" w:line="276"/>
        <w:rPr>
          <w:rFonts w:cs="Calibri" w:cstheme="minorHAnsi"/>
          <w:b/>
          <w:b/>
        </w:rPr>
      </w:pPr>
      <w:r>
        <w:rPr>
          <w:rFonts w:cs="Calibri" w:cstheme="minorHAnsi"/>
          <w:b/>
        </w:rPr>
        <w:t>Client-Server Kommunikation</w:t>
      </w:r>
    </w:p>
    <w:p>
      <w:pPr>
        <w:pStyle w:val="Normal"/>
        <w:spacing w:lineRule="auto" w:line="276"/>
        <w:rPr>
          <w:rFonts w:cs="Calibri" w:cstheme="minorHAnsi"/>
        </w:rPr>
      </w:pPr>
      <w:r>
        <w:rPr>
          <w:rFonts w:cs="Calibri" w:cstheme="minorHAnsi"/>
        </w:rPr>
        <w:t>Die einzelnen Komponenten Kommunizieren nach dem Client-Server Paradigma, wodurch eine zentralisierte Datenhaltung und strikte Verteilung der Anwendungslogik erreicht wird.</w:t>
      </w:r>
    </w:p>
    <w:p>
      <w:pPr>
        <w:pStyle w:val="Normal"/>
        <w:spacing w:lineRule="auto" w:line="276"/>
        <w:rPr>
          <w:rFonts w:cs="Calibri" w:cstheme="minorHAnsi"/>
          <w:b/>
          <w:b/>
        </w:rPr>
      </w:pPr>
      <w:r>
        <w:rPr>
          <w:rFonts w:cs="Calibri" w:cstheme="minorHAnsi"/>
          <w:b/>
        </w:rPr>
        <w:t>Clients</w:t>
      </w:r>
    </w:p>
    <w:p>
      <w:pPr>
        <w:pStyle w:val="Normal"/>
        <w:spacing w:lineRule="auto" w:line="276"/>
        <w:rPr/>
      </w:pPr>
      <w:r>
        <w:rPr>
          <w:rFonts w:cs="Calibri" w:cstheme="minorHAnsi"/>
        </w:rPr>
        <w:t>Als Clients agieren mobile App und Mobiletelefon, die jeweils für die Pr</w:t>
      </w:r>
      <w:ins w:id="29" w:author="Pastuh" w:date="2017-05-13T17:19:00Z">
        <w:r>
          <w:rPr>
            <w:rFonts w:cs="Calibri" w:cstheme="minorHAnsi"/>
          </w:rPr>
          <w:t>ä</w:t>
        </w:r>
      </w:ins>
      <w:del w:id="30" w:author="Pastuh" w:date="2017-05-13T17:19:00Z">
        <w:r>
          <w:rPr>
            <w:rFonts w:cs="Calibri" w:cstheme="minorHAnsi"/>
          </w:rPr>
          <w:delText>e</w:delText>
        </w:r>
      </w:del>
      <w:r>
        <w:rPr>
          <w:rFonts w:cs="Calibri" w:cstheme="minorHAnsi"/>
        </w:rPr>
        <w:t>sentationslogik zuständig sind. In Mobilen App wird auch Teil der Anwendungslogik ausgeführt.</w:t>
      </w:r>
    </w:p>
    <w:p>
      <w:pPr>
        <w:pStyle w:val="Normal"/>
        <w:spacing w:lineRule="auto" w:line="276"/>
        <w:rPr>
          <w:rFonts w:cs="Calibri" w:cstheme="minorHAnsi"/>
          <w:b/>
          <w:b/>
        </w:rPr>
      </w:pPr>
      <w:r>
        <w:rPr>
          <w:rFonts w:cs="Calibri" w:cstheme="minorHAnsi"/>
          <w:b/>
        </w:rPr>
        <w:t>Server</w:t>
      </w:r>
    </w:p>
    <w:p>
      <w:pPr>
        <w:pStyle w:val="Normal"/>
        <w:spacing w:lineRule="auto" w:line="276"/>
        <w:rPr>
          <w:rFonts w:cs="Calibri" w:cstheme="minorHAnsi"/>
        </w:rPr>
      </w:pPr>
      <w:r>
        <w:rPr>
          <w:rFonts w:cs="Calibri" w:cstheme="minorHAnsi"/>
        </w:rPr>
        <w:t xml:space="preserve">Server ist eine Node.js App, die vor allem rechenaufwändige Aufgaben übernimmt und mit externen Diensten kommuniziert. Zur Speicherung der Einträge und User wird vom Server die Datenbank verwaltet.  </w:t>
      </w:r>
    </w:p>
    <w:p>
      <w:pPr>
        <w:pStyle w:val="Normal"/>
        <w:spacing w:lineRule="auto" w:line="276"/>
        <w:rPr>
          <w:rFonts w:cs="Calibri" w:cstheme="minorHAnsi"/>
          <w:b/>
          <w:b/>
        </w:rPr>
      </w:pPr>
      <w:r>
        <w:rPr>
          <w:rFonts w:cs="Calibri" w:cstheme="minorHAnsi"/>
          <w:b/>
        </w:rPr>
        <w:t>SMS Gateway</w:t>
      </w:r>
    </w:p>
    <w:p>
      <w:pPr>
        <w:pStyle w:val="Normal"/>
        <w:spacing w:lineRule="auto" w:line="276"/>
        <w:rPr>
          <w:rFonts w:cs="Calibri" w:cstheme="minorHAnsi"/>
        </w:rPr>
      </w:pPr>
      <w:r>
        <w:rPr>
          <w:rFonts w:cs="Calibri" w:cstheme="minorHAnsi"/>
        </w:rPr>
        <w:t>Externer Dienst wird Benutzt, um SMS an die Clients zu verschicken. Dabei wird ein API benutz, um die Nachricht an Gateway zu schicken, die dann an den Client weitergeleitet wird.</w:t>
      </w:r>
    </w:p>
    <w:p>
      <w:pPr>
        <w:pStyle w:val="Normal"/>
        <w:spacing w:lineRule="auto" w:line="276"/>
        <w:rPr>
          <w:rFonts w:cs="Calibri" w:cstheme="minorHAnsi"/>
          <w:b/>
          <w:b/>
        </w:rPr>
      </w:pPr>
      <w:r>
        <w:rPr>
          <w:rFonts w:cs="Calibri" w:cstheme="minorHAnsi"/>
          <w:b/>
        </w:rPr>
        <w:t>Zielplattform</w:t>
      </w:r>
    </w:p>
    <w:p>
      <w:pPr>
        <w:pStyle w:val="Normal"/>
        <w:spacing w:lineRule="auto" w:line="276"/>
        <w:rPr>
          <w:rFonts w:cs="Calibri" w:cstheme="minorHAnsi"/>
        </w:rPr>
      </w:pPr>
      <w:r>
        <w:rPr>
          <w:rFonts w:cs="Calibri" w:cstheme="minorHAnsi"/>
        </w:rPr>
        <w:t>Als Zielplattform wurde Android Smartphone gewählt. Android hat den größten Anteil am Weltmarkt[1]. Mit diesem Betriebssystem werden aber auch sehr günstige Geräte angeboten, was gerade für die Entwicklungsländer ein großer Vorteil ist. So gibt es z.B. ein Smartphone in Indien schon für 3,28 Euro angeboten[2].</w:t>
      </w:r>
    </w:p>
    <w:p>
      <w:pPr>
        <w:pStyle w:val="Normal"/>
        <w:spacing w:lineRule="auto" w:line="276"/>
        <w:rPr>
          <w:rFonts w:cs="Calibri" w:cstheme="minorHAnsi"/>
          <w:b/>
          <w:b/>
        </w:rPr>
      </w:pPr>
      <w:r>
        <w:rPr>
          <w:rFonts w:cs="Calibri" w:cstheme="minorHAnsi"/>
          <w:b/>
        </w:rPr>
        <w:t>Datenformat</w:t>
      </w:r>
    </w:p>
    <w:p>
      <w:pPr>
        <w:pStyle w:val="Normal"/>
        <w:spacing w:lineRule="auto" w:line="276"/>
        <w:rPr>
          <w:rFonts w:cs="Calibri" w:cstheme="minorHAnsi"/>
        </w:rPr>
      </w:pPr>
      <w:r>
        <w:rPr>
          <w:rFonts w:cs="Calibri" w:cstheme="minorHAnsi"/>
        </w:rPr>
        <w:t>Als Datenformat wird JSON bevorzugt. Dieses Format eignet sich optimal für eine effiziente Datenübertragung zwischen Komponenten. Kommunikation mit externen Diensten wird ebenso mit JSON abgewickelt.</w:t>
      </w:r>
    </w:p>
    <w:p>
      <w:pPr>
        <w:pStyle w:val="Normal"/>
        <w:spacing w:lineRule="auto" w:line="276"/>
        <w:rPr>
          <w:rFonts w:cs="Calibri" w:cstheme="minorHAnsi"/>
          <w:b/>
          <w:b/>
        </w:rPr>
      </w:pPr>
      <w:r>
        <w:rPr>
          <w:rFonts w:cs="Calibri" w:cstheme="minorHAnsi"/>
          <w:b/>
        </w:rPr>
        <w:t>Protokolle</w:t>
      </w:r>
    </w:p>
    <w:p>
      <w:pPr>
        <w:pStyle w:val="Normal"/>
        <w:spacing w:lineRule="auto" w:line="276"/>
        <w:rPr>
          <w:rFonts w:cs="Calibri" w:cstheme="minorHAnsi"/>
        </w:rPr>
      </w:pPr>
      <w:r>
        <w:rPr>
          <w:rFonts w:cs="Calibri" w:cstheme="minorHAnsi"/>
        </w:rPr>
        <w:t>Für die grundlegende Übertragung wird HTTP verwendet, da es mit Node.js und REST optimal arbeitet und JSON-Daten problemlos übertragen werden. Benachteiligung des Clients wird mit FCM (Firebase Cloud Messaging) realisiert, was sowohl Android als auch IOS Plattformen unterstützt.</w:t>
      </w:r>
    </w:p>
    <w:p>
      <w:pPr>
        <w:pStyle w:val="Normal"/>
        <w:spacing w:lineRule="auto" w:line="276"/>
        <w:rPr>
          <w:rFonts w:cs="Calibri" w:cstheme="minorHAnsi"/>
          <w:b/>
          <w:b/>
        </w:rPr>
      </w:pPr>
      <w:r>
        <w:rPr>
          <w:rFonts w:cs="Calibri" w:cstheme="minorHAnsi"/>
          <w:b/>
        </w:rPr>
        <w:t>Synchrone und Asynchrone Kommunikation</w:t>
      </w:r>
    </w:p>
    <w:p>
      <w:pPr>
        <w:pStyle w:val="Normal"/>
        <w:spacing w:lineRule="auto" w:line="276"/>
        <w:rPr>
          <w:rFonts w:cs="Calibri" w:cstheme="minorHAnsi"/>
        </w:rPr>
      </w:pPr>
      <w:r>
        <w:rPr>
          <w:rFonts w:cs="Calibri" w:cstheme="minorHAnsi"/>
        </w:rPr>
        <w:t>Die Speicherung von Daten in DB und auch Erstellen und Schicken der Anleitungen zum Client sollte Synchron ablaufen. Abfragen von Wetterdaten und BenachteiligungBenachrichtigung der Clients wird dagegen asynchron realisiert.</w:t>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ins w:id="32" w:author="Pastuh" w:date="2017-05-11T19:48:00Z"/>
        </w:rPr>
      </w:pPr>
      <w:ins w:id="31" w:author="Pastuh" w:date="2017-05-11T19:48:00Z">
        <w:r>
          <w:rPr>
            <w:rFonts w:cs="Calibri" w:cstheme="minorHAnsi"/>
          </w:rPr>
        </w:r>
      </w:ins>
    </w:p>
    <w:p>
      <w:pPr>
        <w:pStyle w:val="Berschrift1"/>
        <w:numPr>
          <w:ilvl w:val="0"/>
          <w:numId w:val="1"/>
        </w:numPr>
        <w:spacing w:lineRule="auto" w:line="360" w:before="0" w:after="240"/>
        <w:pPrChange w:id="0" w:author="Pastuh" w:date="2017-05-11T19:51:00Z"/>
        <w:rPr/>
      </w:pPr>
      <w:bookmarkStart w:id="40" w:name="_Toc482459843"/>
      <w:bookmarkEnd w:id="40"/>
      <w:r>
        <mc:AlternateContent>
          <mc:Choice Requires="wps">
            <w:drawing>
              <wp:anchor behindDoc="0" distT="0" distB="0" distL="114300" distR="114300" simplePos="0" locked="0" layoutInCell="1" allowOverlap="1" relativeHeight="10" wp14:anchorId="2EB408E3">
                <wp:simplePos x="0" y="0"/>
                <wp:positionH relativeFrom="margin">
                  <wp:posOffset>243205</wp:posOffset>
                </wp:positionH>
                <wp:positionV relativeFrom="paragraph">
                  <wp:posOffset>398145</wp:posOffset>
                </wp:positionV>
                <wp:extent cx="5673090" cy="42545"/>
                <wp:effectExtent l="0" t="0" r="26670" b="37465"/>
                <wp:wrapNone/>
                <wp:docPr id="20" name="Gerader Verbinder 10"/>
                <a:graphic xmlns:a="http://schemas.openxmlformats.org/drawingml/2006/main">
                  <a:graphicData uri="http://schemas.microsoft.com/office/word/2010/wordprocessingShape">
                    <wps:wsp>
                      <wps:cNvSpPr/>
                      <wps:spPr>
                        <a:xfrm flipV="1">
                          <a:off x="0" y="0"/>
                          <a:ext cx="5672520" cy="39240"/>
                        </a:xfrm>
                        <a:prstGeom prst="line">
                          <a:avLst/>
                        </a:prstGeom>
                        <a:ln w="19080">
                          <a:solidFill>
                            <a:schemeClr val="bg1">
                              <a:lumMod val="8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9.15pt,29.85pt" to="465.75pt,32.9pt" ID="Gerader Verbinder 10" stroked="t" style="position:absolute;flip:y;mso-position-horizontal-relative:margin" wp14:anchorId="2EB408E3">
                <v:stroke color="#d9d9d9" weight="19080" joinstyle="miter" endcap="flat"/>
                <v:fill o:detectmouseclick="t" on="false"/>
              </v:line>
            </w:pict>
          </mc:Fallback>
        </mc:AlternateContent>
      </w:r>
      <w:r>
        <w:rPr/>
        <w:t>Quellenverzeichnis</w:t>
      </w:r>
    </w:p>
    <w:p>
      <w:pPr>
        <w:pStyle w:val="Normal"/>
        <w:rPr/>
      </w:pPr>
      <w:r>
        <w:rPr>
          <w:rFonts w:cs="Calibri" w:cstheme="minorHAnsi"/>
        </w:rPr>
        <w:t xml:space="preserve">Günstigstes Smartphone: </w:t>
      </w:r>
      <w:hyperlink r:id="rId16">
        <w:r>
          <w:rPr>
            <w:webHidden/>
            <w:rStyle w:val="Internetlink"/>
            <w:rFonts w:cs="Calibri" w:cstheme="minorHAnsi"/>
            <w:vanish/>
          </w:rPr>
          <w:t>https://www.welt.de/wirtschaft/webwelt/article152327016/Das-ist-das-guenstigste-Smartphone-der-Welt.html</w:t>
        </w:r>
      </w:hyperlink>
      <w:r>
        <w:rPr>
          <w:rFonts w:cs="Calibri" w:cstheme="minorHAnsi"/>
        </w:rPr>
        <w:t xml:space="preserve"> (11.05.17)</w:t>
      </w:r>
    </w:p>
    <w:p>
      <w:pPr>
        <w:pStyle w:val="Normal"/>
        <w:widowControl/>
        <w:bidi w:val="0"/>
        <w:spacing w:lineRule="auto" w:line="259" w:before="0" w:after="160"/>
        <w:jc w:val="left"/>
        <w:rPr/>
      </w:pPr>
      <w:r>
        <w:rPr>
          <w:rFonts w:cs="Calibri" w:cstheme="minorHAnsi"/>
        </w:rPr>
        <w:t xml:space="preserve">Android Marktanteil: </w:t>
      </w:r>
      <w:hyperlink r:id="rId17">
        <w:r>
          <w:rPr>
            <w:webHidden/>
            <w:rStyle w:val="Internetlink"/>
            <w:rFonts w:cs="Calibri" w:cstheme="minorHAnsi"/>
            <w:vanish/>
          </w:rPr>
          <w:t>https://de.statista.com/statistik/daten/studie/184332/umfrage/marktanteil-der-mobilen-betriebssysteme-in-deutschland-seit-2009/</w:t>
        </w:r>
      </w:hyperlink>
      <w:r>
        <w:rPr>
          <w:rFonts w:cs="Calibri" w:cstheme="minorHAnsi"/>
        </w:rPr>
        <w:t xml:space="preserve"> (11.05.17)</w:t>
      </w:r>
    </w:p>
    <w:sectPr>
      <w:headerReference w:type="default" r:id="rId18"/>
      <w:type w:val="nextPage"/>
      <w:pgSz w:w="11906" w:h="16838"/>
      <w:pgMar w:left="1701" w:right="851" w:header="709" w:top="1134" w:footer="0" w:bottom="1134" w:gutter="0"/>
      <w:pgNumType w:fmt="upperRoman"/>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Segoe UI">
    <w:charset w:val="00"/>
    <w:family w:val="roman"/>
    <w:pitch w:val="variable"/>
  </w:font>
  <w:font w:name="Liberation Sans">
    <w:altName w:val="Arial"/>
    <w:charset w:val="00"/>
    <w:family w:val="roman"/>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49288257"/>
    </w:sdtPr>
    <w:sdtContent>
      <w:p>
        <w:pPr>
          <w:pStyle w:val="Kopfzeile"/>
          <w:jc w:val="right"/>
          <w:rPr/>
        </w:pPr>
        <w:r>
          <w:rPr/>
        </w:r>
      </w:p>
      <w:p>
        <w:pPr>
          <w:pStyle w:val="Kopfzeile"/>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34877761"/>
    </w:sdtPr>
    <w:sdtContent>
      <w:p>
        <w:pPr>
          <w:pStyle w:val="Kopfzeile"/>
          <w:jc w:val="right"/>
          <w:rPr/>
        </w:pPr>
        <w:r>
          <w:rPr/>
        </w:r>
      </w:p>
      <w:p>
        <w:pPr>
          <w:pStyle w:val="Kopfzeile"/>
          <w:jc w:val="right"/>
          <w:rPr/>
        </w:pPr>
        <w:r>
          <w:rPr/>
        </w:r>
      </w:p>
    </w:sdtContent>
  </w:sdt>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72453464"/>
    </w:sdtPr>
    <w:sdtContent>
      <w:p>
        <w:pPr>
          <w:pStyle w:val="Kopfzeile"/>
          <w:jc w:val="right"/>
          <w:rPr/>
        </w:pPr>
        <w:r>
          <w:rPr/>
        </w:r>
      </w:p>
      <w:p>
        <w:pPr>
          <w:pStyle w:val="Kopfzeile"/>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32"/>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520" w:hanging="2160"/>
      </w:pPr>
    </w:lvl>
  </w:abstractNum>
  <w:abstractNum w:abstractNumId="2">
    <w:lvl w:ilvl="0">
      <w:start w:val="1"/>
      <w:numFmt w:val="decimal"/>
      <w:lvlText w:val="%1."/>
      <w:lvlJc w:val="left"/>
      <w:pPr>
        <w:tabs>
          <w:tab w:val="num" w:pos="1428"/>
        </w:tabs>
        <w:ind w:left="1428" w:hanging="360"/>
      </w:pPr>
    </w:lvl>
    <w:lvl w:ilvl="1">
      <w:start w:val="1"/>
      <w:numFmt w:val="decimal"/>
      <w:lvlText w:val="%2."/>
      <w:lvlJc w:val="left"/>
      <w:pPr>
        <w:tabs>
          <w:tab w:val="num" w:pos="1788"/>
        </w:tabs>
        <w:ind w:left="1788" w:hanging="360"/>
      </w:pPr>
    </w:lvl>
    <w:lvl w:ilvl="2">
      <w:start w:val="1"/>
      <w:numFmt w:val="decimal"/>
      <w:lvlText w:val="%3."/>
      <w:lvlJc w:val="left"/>
      <w:pPr>
        <w:tabs>
          <w:tab w:val="num" w:pos="2148"/>
        </w:tabs>
        <w:ind w:left="2148" w:hanging="360"/>
      </w:pPr>
    </w:lvl>
    <w:lvl w:ilvl="3">
      <w:start w:val="1"/>
      <w:numFmt w:val="decimal"/>
      <w:lvlText w:val="%4."/>
      <w:lvlJc w:val="left"/>
      <w:pPr>
        <w:tabs>
          <w:tab w:val="num" w:pos="2508"/>
        </w:tabs>
        <w:ind w:left="2508" w:hanging="360"/>
      </w:pPr>
    </w:lvl>
    <w:lvl w:ilvl="4">
      <w:start w:val="1"/>
      <w:numFmt w:val="decimal"/>
      <w:lvlText w:val="%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9"/>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05cb"/>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de-DE" w:eastAsia="en-US" w:bidi="ar-SA"/>
    </w:rPr>
  </w:style>
  <w:style w:type="paragraph" w:styleId="Berschrift1">
    <w:name w:val="Heading 1"/>
    <w:basedOn w:val="Normal"/>
    <w:next w:val="Normal"/>
    <w:uiPriority w:val="9"/>
    <w:qFormat/>
    <w:rsid w:val="00c10ea2"/>
    <w:pPr>
      <w:keepNext/>
      <w:keepLines/>
      <w:spacing w:before="240" w:after="0"/>
      <w:outlineLvl w:val="0"/>
    </w:pPr>
    <w:rPr>
      <w:rFonts w:eastAsia="" w:cs="" w:cstheme="majorBidi" w:eastAsiaTheme="majorEastAsia"/>
      <w:b/>
      <w:sz w:val="32"/>
      <w:szCs w:val="32"/>
    </w:rPr>
  </w:style>
  <w:style w:type="paragraph" w:styleId="Berschrift2">
    <w:name w:val="Heading 2"/>
    <w:basedOn w:val="Normal"/>
    <w:next w:val="Normal"/>
    <w:uiPriority w:val="9"/>
    <w:unhideWhenUsed/>
    <w:qFormat/>
    <w:rsid w:val="001644b6"/>
    <w:pPr>
      <w:keepNext/>
      <w:keepLines/>
      <w:spacing w:before="40" w:after="0"/>
      <w:outlineLvl w:val="1"/>
    </w:pPr>
    <w:rPr>
      <w:rFonts w:eastAsia="" w:cs="" w:cstheme="majorBidi" w:eastAsiaTheme="majorEastAsia"/>
      <w:sz w:val="28"/>
      <w:szCs w:val="26"/>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c10ea2"/>
    <w:rPr>
      <w:rFonts w:ascii="Arial" w:hAnsi="Arial" w:eastAsia="" w:cs="" w:cstheme="majorBidi" w:eastAsiaTheme="majorEastAsia"/>
      <w:b/>
      <w:sz w:val="32"/>
      <w:szCs w:val="32"/>
    </w:rPr>
  </w:style>
  <w:style w:type="character" w:styleId="Berschrift2Zchn" w:customStyle="1">
    <w:name w:val="Überschrift 2 Zchn"/>
    <w:basedOn w:val="DefaultParagraphFont"/>
    <w:uiPriority w:val="9"/>
    <w:qFormat/>
    <w:rsid w:val="001644b6"/>
    <w:rPr>
      <w:rFonts w:ascii="Arial" w:hAnsi="Arial" w:eastAsia="" w:cs="" w:cstheme="majorBidi" w:eastAsiaTheme="majorEastAsia"/>
      <w:sz w:val="28"/>
      <w:szCs w:val="26"/>
    </w:rPr>
  </w:style>
  <w:style w:type="character" w:styleId="KopfzeileZchn" w:customStyle="1">
    <w:name w:val="Kopfzeile Zchn"/>
    <w:basedOn w:val="DefaultParagraphFont"/>
    <w:link w:val="Kopfzeile"/>
    <w:uiPriority w:val="99"/>
    <w:qFormat/>
    <w:rsid w:val="00e57ca8"/>
    <w:rPr>
      <w:rFonts w:ascii="Arial" w:hAnsi="Arial"/>
    </w:rPr>
  </w:style>
  <w:style w:type="character" w:styleId="FuzeileZchn" w:customStyle="1">
    <w:name w:val="Fußzeile Zchn"/>
    <w:basedOn w:val="DefaultParagraphFont"/>
    <w:link w:val="Fuzeile"/>
    <w:uiPriority w:val="99"/>
    <w:qFormat/>
    <w:rsid w:val="00e57ca8"/>
    <w:rPr>
      <w:rFonts w:ascii="Arial" w:hAnsi="Arial"/>
    </w:rPr>
  </w:style>
  <w:style w:type="character" w:styleId="Internetlink">
    <w:name w:val="Internetlink"/>
    <w:basedOn w:val="DefaultParagraphFont"/>
    <w:uiPriority w:val="99"/>
    <w:unhideWhenUsed/>
    <w:rsid w:val="00275bbf"/>
    <w:rPr>
      <w:color w:val="0563C1" w:themeColor="hyperlink"/>
      <w:u w:val="single"/>
    </w:rPr>
  </w:style>
  <w:style w:type="character" w:styleId="FunotentextZchn" w:customStyle="1">
    <w:name w:val="Fußnotentext Zchn"/>
    <w:basedOn w:val="DefaultParagraphFont"/>
    <w:link w:val="Funotentext"/>
    <w:uiPriority w:val="99"/>
    <w:semiHidden/>
    <w:qFormat/>
    <w:rsid w:val="00cb4b2f"/>
    <w:rPr>
      <w:rFonts w:ascii="Arial" w:hAnsi="Arial"/>
      <w:sz w:val="20"/>
      <w:szCs w:val="20"/>
    </w:rPr>
  </w:style>
  <w:style w:type="character" w:styleId="Footnotereference">
    <w:name w:val="footnote reference"/>
    <w:basedOn w:val="DefaultParagraphFont"/>
    <w:uiPriority w:val="99"/>
    <w:semiHidden/>
    <w:unhideWhenUsed/>
    <w:qFormat/>
    <w:rsid w:val="00cb4b2f"/>
    <w:rPr>
      <w:vertAlign w:val="superscript"/>
    </w:rPr>
  </w:style>
  <w:style w:type="character" w:styleId="SprechblasentextZchn" w:customStyle="1">
    <w:name w:val="Sprechblasentext Zchn"/>
    <w:basedOn w:val="DefaultParagraphFont"/>
    <w:link w:val="Sprechblasentext"/>
    <w:uiPriority w:val="99"/>
    <w:semiHidden/>
    <w:qFormat/>
    <w:rsid w:val="008247b3"/>
    <w:rPr>
      <w:rFonts w:ascii="Segoe UI" w:hAnsi="Segoe UI" w:cs="Segoe UI"/>
      <w:sz w:val="18"/>
      <w:szCs w:val="18"/>
    </w:rPr>
  </w:style>
  <w:style w:type="character" w:styleId="ListLabel1" w:customStyle="1">
    <w:name w:val="ListLabel 1"/>
    <w:qFormat/>
    <w:rPr>
      <w:sz w:val="32"/>
    </w:rPr>
  </w:style>
  <w:style w:type="character" w:styleId="ListLabel2" w:customStyle="1">
    <w:name w:val="ListLabel 2"/>
    <w:qFormat/>
    <w:rPr>
      <w:sz w:val="32"/>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tyle>
  <w:style w:type="character" w:styleId="ListLabel10" w:customStyle="1">
    <w:name w:val="ListLabel 10"/>
    <w:qFormat/>
    <w:rPr/>
  </w:style>
  <w:style w:type="character" w:styleId="ListLabel11" w:customStyle="1">
    <w:name w:val="ListLabel 11"/>
    <w:qFormat/>
    <w:rPr/>
  </w:style>
  <w:style w:type="character" w:styleId="ListLabel12" w:customStyle="1">
    <w:name w:val="ListLabel 12"/>
    <w:qFormat/>
    <w:rPr/>
  </w:style>
  <w:style w:type="character" w:styleId="ListLabel13" w:customStyle="1">
    <w:name w:val="ListLabel 13"/>
    <w:qFormat/>
    <w:rPr/>
  </w:style>
  <w:style w:type="character" w:styleId="ListLabel14" w:customStyle="1">
    <w:name w:val="ListLabel 14"/>
    <w:qFormat/>
    <w:rPr/>
  </w:style>
  <w:style w:type="character" w:styleId="ListLabel15" w:customStyle="1">
    <w:name w:val="ListLabel 15"/>
    <w:qFormat/>
    <w:rPr/>
  </w:style>
  <w:style w:type="character" w:styleId="ListLabel16" w:customStyle="1">
    <w:name w:val="ListLabel 16"/>
    <w:qFormat/>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customStyle="1">
    <w:name w:val="ListLabel 23"/>
    <w:qFormat/>
    <w:rPr/>
  </w:style>
  <w:style w:type="character" w:styleId="ListLabel24" w:customStyle="1">
    <w:name w:val="ListLabel 24"/>
    <w:qFormat/>
    <w:rPr/>
  </w:style>
  <w:style w:type="character" w:styleId="ListLabel25" w:customStyle="1">
    <w:name w:val="ListLabel 25"/>
    <w:qFormat/>
    <w:rPr/>
  </w:style>
  <w:style w:type="character" w:styleId="ListLabel26" w:customStyle="1">
    <w:name w:val="ListLabel 26"/>
    <w:qFormat/>
    <w:rPr/>
  </w:style>
  <w:style w:type="character" w:styleId="ListLabel27" w:customStyle="1">
    <w:name w:val="ListLabel 27"/>
    <w:qFormat/>
    <w:rPr/>
  </w:style>
  <w:style w:type="character" w:styleId="ListLabel28" w:customStyle="1">
    <w:name w:val="ListLabel 28"/>
    <w:qFormat/>
    <w:rPr/>
  </w:style>
  <w:style w:type="character" w:styleId="ListLabel29" w:customStyle="1">
    <w:name w:val="ListLabel 29"/>
    <w:qFormat/>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sz w:val="32"/>
    </w:rPr>
  </w:style>
  <w:style w:type="character" w:styleId="Verzeichnissprung" w:customStyle="1">
    <w:name w:val="Verzeichnissprung"/>
    <w:qFormat/>
    <w:rPr/>
  </w:style>
  <w:style w:type="character" w:styleId="Nummerierungszeichen" w:customStyle="1">
    <w:name w:val="Nummerierungszeichen"/>
    <w:qFormat/>
    <w:rPr/>
  </w:style>
  <w:style w:type="character" w:styleId="ListLabel42">
    <w:name w:val="ListLabel 42"/>
    <w:qFormat/>
    <w:rPr>
      <w:sz w:val="32"/>
    </w:rPr>
  </w:style>
  <w:style w:type="character" w:styleId="Starkbetont">
    <w:name w:val="Stark betont"/>
    <w:qFormat/>
    <w:rPr>
      <w:b/>
      <w:bCs/>
    </w:rPr>
  </w:style>
  <w:style w:type="character" w:styleId="Funotenzeichen">
    <w:name w:val="Fußnotenzeichen"/>
    <w:qFormat/>
    <w:rPr/>
  </w:style>
  <w:style w:type="character" w:styleId="Funotenanker">
    <w:name w:val="Fußnotenanker"/>
    <w:rPr>
      <w:vertAlign w:val="superscript"/>
    </w:rPr>
  </w:style>
  <w:style w:type="character" w:styleId="ListLabel43">
    <w:name w:val="ListLabel 43"/>
    <w:qFormat/>
    <w:rPr>
      <w:sz w:val="32"/>
    </w:rPr>
  </w:style>
  <w:style w:type="character" w:styleId="ListLabel44">
    <w:name w:val="ListLabel 44"/>
    <w:qFormat/>
    <w:rPr>
      <w:sz w:val="32"/>
    </w:rPr>
  </w:style>
  <w:style w:type="character" w:styleId="ListLabel45">
    <w:name w:val="ListLabel 45"/>
    <w:qFormat/>
    <w:rPr>
      <w:sz w:val="32"/>
    </w:rPr>
  </w:style>
  <w:style w:type="character" w:styleId="ListLabel46">
    <w:name w:val="ListLabel 46"/>
    <w:qFormat/>
    <w:rPr>
      <w:sz w:val="32"/>
    </w:rPr>
  </w:style>
  <w:style w:type="paragraph" w:styleId="Berschrift" w:customStyle="1">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customStyle="1">
    <w:name w:val="Verzeichnis"/>
    <w:basedOn w:val="Normal"/>
    <w:qFormat/>
    <w:pPr>
      <w:suppressLineNumbers/>
    </w:pPr>
    <w:rPr>
      <w:rFonts w:cs="Lucida Sans"/>
    </w:rPr>
  </w:style>
  <w:style w:type="paragraph" w:styleId="Caption">
    <w:name w:val="caption"/>
    <w:basedOn w:val="Normal"/>
    <w:next w:val="Normal"/>
    <w:uiPriority w:val="35"/>
    <w:unhideWhenUsed/>
    <w:qFormat/>
    <w:rsid w:val="00ef4c8a"/>
    <w:pPr>
      <w:spacing w:lineRule="auto" w:line="240" w:before="0" w:after="200"/>
    </w:pPr>
    <w:rPr>
      <w:i/>
      <w:iCs/>
      <w:color w:val="44546A" w:themeColor="text2"/>
      <w:sz w:val="18"/>
      <w:szCs w:val="18"/>
    </w:rPr>
  </w:style>
  <w:style w:type="paragraph" w:styleId="ListParagraph">
    <w:name w:val="List Paragraph"/>
    <w:basedOn w:val="Normal"/>
    <w:uiPriority w:val="34"/>
    <w:qFormat/>
    <w:rsid w:val="00281317"/>
    <w:pPr>
      <w:spacing w:before="0" w:after="160"/>
      <w:ind w:left="720" w:hanging="0"/>
      <w:contextualSpacing/>
    </w:pPr>
    <w:rPr/>
  </w:style>
  <w:style w:type="paragraph" w:styleId="Kopfzeile">
    <w:name w:val="Header"/>
    <w:basedOn w:val="Normal"/>
    <w:link w:val="KopfzeileZchn"/>
    <w:uiPriority w:val="99"/>
    <w:unhideWhenUsed/>
    <w:rsid w:val="00e57ca8"/>
    <w:pPr>
      <w:tabs>
        <w:tab w:val="center" w:pos="4677" w:leader="none"/>
        <w:tab w:val="right" w:pos="9355" w:leader="none"/>
      </w:tabs>
      <w:spacing w:lineRule="auto" w:line="240" w:before="0" w:after="0"/>
    </w:pPr>
    <w:rPr/>
  </w:style>
  <w:style w:type="paragraph" w:styleId="Fuzeile">
    <w:name w:val="Footer"/>
    <w:basedOn w:val="Normal"/>
    <w:link w:val="FuzeileZchn"/>
    <w:uiPriority w:val="99"/>
    <w:unhideWhenUsed/>
    <w:rsid w:val="00e57ca8"/>
    <w:pPr>
      <w:tabs>
        <w:tab w:val="center" w:pos="4677" w:leader="none"/>
        <w:tab w:val="right" w:pos="9355" w:leader="none"/>
      </w:tabs>
      <w:spacing w:lineRule="auto" w:line="240" w:before="0" w:after="0"/>
    </w:pPr>
    <w:rPr/>
  </w:style>
  <w:style w:type="paragraph" w:styleId="TOCHeading">
    <w:name w:val="TOC Heading"/>
    <w:basedOn w:val="Berschrift1"/>
    <w:next w:val="Normal"/>
    <w:uiPriority w:val="39"/>
    <w:unhideWhenUsed/>
    <w:qFormat/>
    <w:rsid w:val="00f323b1"/>
    <w:pPr/>
    <w:rPr>
      <w:color w:val="2E74B5" w:themeColor="accent1" w:themeShade="bf"/>
      <w:lang w:eastAsia="de-DE"/>
    </w:rPr>
  </w:style>
  <w:style w:type="paragraph" w:styleId="Inhaltsverzeichnis1">
    <w:name w:val="TOC 1"/>
    <w:basedOn w:val="Normal"/>
    <w:next w:val="Normal"/>
    <w:autoRedefine/>
    <w:uiPriority w:val="39"/>
    <w:unhideWhenUsed/>
    <w:rsid w:val="00f323b1"/>
    <w:pPr>
      <w:spacing w:before="0" w:after="100"/>
    </w:pPr>
    <w:rPr/>
  </w:style>
  <w:style w:type="paragraph" w:styleId="Inhaltsverzeichnis2">
    <w:name w:val="TOC 2"/>
    <w:basedOn w:val="Normal"/>
    <w:next w:val="Normal"/>
    <w:autoRedefine/>
    <w:uiPriority w:val="39"/>
    <w:unhideWhenUsed/>
    <w:rsid w:val="00f1283d"/>
    <w:pPr>
      <w:spacing w:before="0" w:after="100"/>
      <w:ind w:left="220" w:hanging="0"/>
    </w:pPr>
    <w:rPr/>
  </w:style>
  <w:style w:type="paragraph" w:styleId="Footnotetext">
    <w:name w:val="footnote text"/>
    <w:basedOn w:val="Normal"/>
    <w:link w:val="FunotentextZchn"/>
    <w:uiPriority w:val="99"/>
    <w:semiHidden/>
    <w:unhideWhenUsed/>
    <w:qFormat/>
    <w:rsid w:val="00cb4b2f"/>
    <w:pPr>
      <w:spacing w:lineRule="auto" w:line="240" w:before="0" w:after="0"/>
    </w:pPr>
    <w:rPr>
      <w:sz w:val="20"/>
      <w:szCs w:val="20"/>
    </w:rPr>
  </w:style>
  <w:style w:type="paragraph" w:styleId="NoSpacing">
    <w:name w:val="No Spacing"/>
    <w:uiPriority w:val="1"/>
    <w:qFormat/>
    <w:rsid w:val="00613737"/>
    <w:pPr>
      <w:widowControl/>
      <w:bidi w:val="0"/>
      <w:jc w:val="left"/>
    </w:pPr>
    <w:rPr>
      <w:rFonts w:ascii="Arial" w:hAnsi="Arial" w:eastAsia="Calibri" w:cs="" w:cstheme="minorBidi" w:eastAsiaTheme="minorHAnsi"/>
      <w:color w:val="00000A"/>
      <w:sz w:val="22"/>
      <w:szCs w:val="22"/>
      <w:lang w:val="de-DE" w:eastAsia="en-US" w:bidi="ar-SA"/>
    </w:rPr>
  </w:style>
  <w:style w:type="paragraph" w:styleId="Tableoffigures">
    <w:name w:val="table of figures"/>
    <w:basedOn w:val="Normal"/>
    <w:next w:val="Normal"/>
    <w:uiPriority w:val="99"/>
    <w:unhideWhenUsed/>
    <w:qFormat/>
    <w:rsid w:val="002f548d"/>
    <w:pPr>
      <w:spacing w:before="0" w:after="0"/>
    </w:pPr>
    <w:rPr/>
  </w:style>
  <w:style w:type="paragraph" w:styleId="TabellenInhalt" w:customStyle="1">
    <w:name w:val="Tabellen Inhalt"/>
    <w:basedOn w:val="Normal"/>
    <w:qFormat/>
    <w:rsid w:val="00293ad6"/>
    <w:pPr>
      <w:suppressLineNumbers/>
      <w:spacing w:lineRule="auto" w:line="240" w:before="0" w:after="0"/>
    </w:pPr>
    <w:rPr>
      <w:rFonts w:ascii="Liberation Serif" w:hAnsi="Liberation Serif" w:eastAsia="SimSun" w:cs="Lucida Sans"/>
      <w:sz w:val="24"/>
      <w:szCs w:val="24"/>
      <w:lang w:eastAsia="zh-CN" w:bidi="hi-IN"/>
    </w:rPr>
  </w:style>
  <w:style w:type="paragraph" w:styleId="Tabellenberschrift" w:customStyle="1">
    <w:name w:val="Tabellen Überschrift"/>
    <w:basedOn w:val="TabellenInhalt"/>
    <w:qFormat/>
    <w:rsid w:val="00293ad6"/>
    <w:pPr>
      <w:jc w:val="center"/>
    </w:pPr>
    <w:rPr>
      <w:b/>
      <w:bCs/>
    </w:rPr>
  </w:style>
  <w:style w:type="paragraph" w:styleId="BalloonText">
    <w:name w:val="Balloon Text"/>
    <w:basedOn w:val="Normal"/>
    <w:link w:val="SprechblasentextZchn"/>
    <w:uiPriority w:val="99"/>
    <w:semiHidden/>
    <w:unhideWhenUsed/>
    <w:qFormat/>
    <w:rsid w:val="008247b3"/>
    <w:pPr>
      <w:spacing w:lineRule="auto" w:line="240" w:before="0" w:after="0"/>
    </w:pPr>
    <w:rPr>
      <w:rFonts w:ascii="Segoe UI" w:hAnsi="Segoe UI" w:cs="Segoe UI"/>
      <w:sz w:val="18"/>
      <w:szCs w:val="18"/>
    </w:rPr>
  </w:style>
  <w:style w:type="paragraph" w:styleId="Funote">
    <w:name w:val="Foot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image" Target="media/image2.png"/><Relationship Id="rId5" Type="http://schemas.openxmlformats.org/officeDocument/2006/relationships/header" Target="header2.xml"/><Relationship Id="rId6" Type="http://schemas.openxmlformats.org/officeDocument/2006/relationships/image" Target="media/image3.gif"/><Relationship Id="rId7" Type="http://schemas.openxmlformats.org/officeDocument/2006/relationships/image" Target="media/image4.gif"/><Relationship Id="rId8" Type="http://schemas.openxmlformats.org/officeDocument/2006/relationships/image" Target="media/image5.gif"/><Relationship Id="rId9" Type="http://schemas.openxmlformats.org/officeDocument/2006/relationships/image" Target="media/image6.gif"/><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www.welt.de/wirtschaft/webwelt/article152327016/Das-ist-das-guenstigste-Smartphone-der-Welt.html" TargetMode="External"/><Relationship Id="rId17" Type="http://schemas.openxmlformats.org/officeDocument/2006/relationships/hyperlink" Target="https://de.statista.com/statistik/daten/studie/184332/umfrage/marktanteil-der-mobilen-betriebssysteme-in-deutschland-seit-2009/" TargetMode="External"/><Relationship Id="rId18" Type="http://schemas.openxmlformats.org/officeDocument/2006/relationships/header" Target="head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75BEA-708C-4FBE-A9A4-FDED25B08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Application>LibreOffice/5.2.2.2$Windows_x86 LibreOffice_project/8f96e87c890bf8fa77463cd4b640a2312823f3ad</Application>
  <Pages>25</Pages>
  <Words>5477</Words>
  <Characters>35818</Characters>
  <CharactersWithSpaces>40976</CharactersWithSpaces>
  <Paragraphs>391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2017-04-18T14:13:00Z</dcterms:created>
  <dc:creator>Pastuh</dc:creator>
  <dc:description/>
  <dc:language>de-DE</dc:language>
  <cp:lastModifiedBy/>
  <dcterms:modified xsi:type="dcterms:W3CDTF">2017-05-14T20:28:49Z</dcterms:modified>
  <cp:revision>279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